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A441C" w14:textId="77777777" w:rsidR="008C16ED" w:rsidRPr="00B50955" w:rsidRDefault="008C16ED" w:rsidP="008C16ED">
      <w:pPr>
        <w:pStyle w:val="Heading1"/>
        <w:jc w:val="center"/>
      </w:pPr>
      <w:r>
        <w:t>Probability and Statistics for Seismology and Structural Reliability (CENGM0078)</w:t>
      </w:r>
    </w:p>
    <w:p w14:paraId="01CD19A0" w14:textId="59A3A5D6" w:rsidR="00BC24D1" w:rsidRPr="00E0795B" w:rsidRDefault="32983DA2" w:rsidP="00E348BB">
      <w:pPr>
        <w:jc w:val="center"/>
        <w:rPr>
          <w:b/>
          <w:bCs/>
          <w:sz w:val="32"/>
          <w:szCs w:val="32"/>
        </w:rPr>
      </w:pPr>
      <w:r w:rsidRPr="04E6FF0B">
        <w:rPr>
          <w:b/>
          <w:bCs/>
          <w:sz w:val="32"/>
          <w:szCs w:val="32"/>
        </w:rPr>
        <w:t xml:space="preserve">Coursework </w:t>
      </w:r>
      <w:r w:rsidR="00F27627" w:rsidRPr="04E6FF0B">
        <w:rPr>
          <w:b/>
          <w:bCs/>
          <w:sz w:val="32"/>
          <w:szCs w:val="32"/>
        </w:rPr>
        <w:t>Assignment</w:t>
      </w:r>
    </w:p>
    <w:p w14:paraId="10DC4865" w14:textId="77777777" w:rsidR="00E0795B" w:rsidRPr="00E348BB" w:rsidRDefault="00E0795B" w:rsidP="00E348BB">
      <w:pPr>
        <w:jc w:val="center"/>
        <w:rPr>
          <w:rStyle w:val="text"/>
          <w:sz w:val="28"/>
          <w:szCs w:val="28"/>
        </w:rPr>
      </w:pPr>
    </w:p>
    <w:p w14:paraId="345CADEC" w14:textId="2E4E8775" w:rsidR="00BC24D1" w:rsidRPr="009D21DE" w:rsidRDefault="00F122C8" w:rsidP="00F27DFE">
      <w:pPr>
        <w:pStyle w:val="BodyText2"/>
        <w:jc w:val="center"/>
        <w:rPr>
          <w:rStyle w:val="Hyperlink"/>
          <w:i w:val="0"/>
          <w:color w:val="auto"/>
          <w:lang w:eastAsia="el-GR"/>
        </w:rPr>
      </w:pPr>
      <w:r>
        <w:rPr>
          <w:rStyle w:val="text"/>
          <w:b/>
          <w:bCs/>
          <w:i w:val="0"/>
          <w:iCs w:val="0"/>
        </w:rPr>
        <w:t xml:space="preserve">Student Number: </w:t>
      </w:r>
      <w:r w:rsidR="00A9653E">
        <w:rPr>
          <w:rStyle w:val="text"/>
          <w:b/>
          <w:bCs/>
          <w:i w:val="0"/>
          <w:iCs w:val="0"/>
        </w:rPr>
        <w:t>2041710</w:t>
      </w:r>
      <w:bookmarkStart w:id="0" w:name="_GoBack"/>
      <w:bookmarkEnd w:id="0"/>
    </w:p>
    <w:p w14:paraId="62890350" w14:textId="77777777" w:rsidR="00BC24D1" w:rsidRPr="00B50955" w:rsidRDefault="00BC24D1" w:rsidP="00E04D0A">
      <w:pPr>
        <w:jc w:val="center"/>
        <w:rPr>
          <w:rStyle w:val="text"/>
          <w:b/>
          <w:bCs/>
          <w:sz w:val="20"/>
          <w:szCs w:val="20"/>
        </w:rPr>
      </w:pPr>
    </w:p>
    <w:p w14:paraId="147E82E4" w14:textId="5D0BD315" w:rsidR="00BC24D1" w:rsidRDefault="00BC24D1" w:rsidP="00BC24D1">
      <w:pPr>
        <w:jc w:val="both"/>
        <w:rPr>
          <w:rStyle w:val="text"/>
          <w:b/>
          <w:bCs/>
          <w:sz w:val="20"/>
          <w:szCs w:val="20"/>
        </w:rPr>
      </w:pPr>
      <w:r w:rsidRPr="00AF679D">
        <w:rPr>
          <w:rStyle w:val="text"/>
          <w:bCs/>
          <w:sz w:val="20"/>
          <w:szCs w:val="20"/>
        </w:rPr>
        <w:t xml:space="preserve">The total length of the </w:t>
      </w:r>
      <w:r w:rsidR="002F59CE">
        <w:rPr>
          <w:rStyle w:val="text"/>
          <w:bCs/>
          <w:sz w:val="20"/>
          <w:szCs w:val="20"/>
        </w:rPr>
        <w:t xml:space="preserve">coursework </w:t>
      </w:r>
      <w:r w:rsidR="00F27DFE">
        <w:rPr>
          <w:rStyle w:val="text"/>
          <w:bCs/>
          <w:sz w:val="20"/>
          <w:szCs w:val="20"/>
        </w:rPr>
        <w:t>assignment</w:t>
      </w:r>
      <w:r w:rsidRPr="00AF679D">
        <w:rPr>
          <w:rStyle w:val="text"/>
          <w:bCs/>
          <w:sz w:val="20"/>
          <w:szCs w:val="20"/>
        </w:rPr>
        <w:t xml:space="preserve"> is to be no more </w:t>
      </w:r>
      <w:r w:rsidRPr="00F27DFE">
        <w:rPr>
          <w:rStyle w:val="text"/>
          <w:bCs/>
          <w:sz w:val="20"/>
          <w:szCs w:val="20"/>
        </w:rPr>
        <w:t xml:space="preserve">than </w:t>
      </w:r>
      <w:r w:rsidR="008C16ED">
        <w:rPr>
          <w:rStyle w:val="text"/>
          <w:b/>
          <w:bCs/>
          <w:sz w:val="20"/>
          <w:szCs w:val="20"/>
          <w:highlight w:val="yellow"/>
          <w:u w:val="single"/>
        </w:rPr>
        <w:t>8</w:t>
      </w:r>
      <w:r w:rsidR="0069320D" w:rsidRPr="0005028F">
        <w:rPr>
          <w:rStyle w:val="text"/>
          <w:b/>
          <w:bCs/>
          <w:sz w:val="20"/>
          <w:szCs w:val="20"/>
          <w:highlight w:val="yellow"/>
          <w:u w:val="single"/>
        </w:rPr>
        <w:t xml:space="preserve"> pages</w:t>
      </w:r>
      <w:r w:rsidR="002F59CE">
        <w:rPr>
          <w:rStyle w:val="text"/>
          <w:sz w:val="20"/>
          <w:szCs w:val="20"/>
        </w:rPr>
        <w:t xml:space="preserve"> including references</w:t>
      </w:r>
      <w:r w:rsidR="00E42895">
        <w:rPr>
          <w:rStyle w:val="text"/>
          <w:b/>
          <w:bCs/>
          <w:sz w:val="20"/>
          <w:szCs w:val="20"/>
        </w:rPr>
        <w:t>.</w:t>
      </w:r>
    </w:p>
    <w:p w14:paraId="7DC193AD" w14:textId="77777777" w:rsidR="00E42895" w:rsidRDefault="00E42895" w:rsidP="00BC24D1">
      <w:pPr>
        <w:pStyle w:val="Heading2"/>
        <w:keepNext w:val="0"/>
        <w:widowControl w:val="0"/>
        <w:spacing w:after="0"/>
        <w:rPr>
          <w:rStyle w:val="text"/>
        </w:rPr>
      </w:pPr>
    </w:p>
    <w:p w14:paraId="73D2472C" w14:textId="53BC66D3" w:rsidR="00BC24D1" w:rsidRDefault="00BC24D1" w:rsidP="00BC24D1">
      <w:pPr>
        <w:pStyle w:val="Heading2"/>
        <w:keepNext w:val="0"/>
        <w:widowControl w:val="0"/>
        <w:spacing w:after="0"/>
        <w:rPr>
          <w:rStyle w:val="text"/>
        </w:rPr>
      </w:pPr>
      <w:r>
        <w:rPr>
          <w:rStyle w:val="text"/>
        </w:rPr>
        <w:t>1. INTRODUCTION</w:t>
      </w:r>
    </w:p>
    <w:p w14:paraId="65014E81" w14:textId="77777777" w:rsidR="00BC24D1" w:rsidRDefault="00BC24D1" w:rsidP="00BC24D1">
      <w:pPr>
        <w:jc w:val="both"/>
        <w:rPr>
          <w:rStyle w:val="text"/>
          <w:sz w:val="20"/>
          <w:szCs w:val="20"/>
        </w:rPr>
      </w:pPr>
    </w:p>
    <w:p w14:paraId="7E2D9DE0" w14:textId="25EF1547" w:rsidR="00BC24D1" w:rsidRDefault="00F9015C" w:rsidP="00E95FBC">
      <w:pPr>
        <w:jc w:val="both"/>
        <w:rPr>
          <w:sz w:val="20"/>
          <w:szCs w:val="20"/>
        </w:rPr>
      </w:pPr>
      <w:r>
        <w:rPr>
          <w:sz w:val="20"/>
          <w:szCs w:val="20"/>
        </w:rPr>
        <w:t>Please follow this template and do not change the font size, margins, header, etc</w:t>
      </w:r>
      <w:r w:rsidR="002F59CE">
        <w:rPr>
          <w:sz w:val="20"/>
          <w:szCs w:val="20"/>
        </w:rPr>
        <w:t>.</w:t>
      </w:r>
      <w:r>
        <w:rPr>
          <w:sz w:val="20"/>
          <w:szCs w:val="20"/>
        </w:rPr>
        <w:t xml:space="preserve"> of </w:t>
      </w:r>
      <w:r w:rsidR="003E6FF8">
        <w:rPr>
          <w:sz w:val="20"/>
          <w:szCs w:val="20"/>
        </w:rPr>
        <w:t xml:space="preserve">the </w:t>
      </w:r>
      <w:r>
        <w:rPr>
          <w:sz w:val="20"/>
          <w:szCs w:val="20"/>
        </w:rPr>
        <w:t xml:space="preserve">template. </w:t>
      </w:r>
      <w:r w:rsidR="00BC24D1">
        <w:rPr>
          <w:sz w:val="20"/>
          <w:szCs w:val="20"/>
        </w:rPr>
        <w:t xml:space="preserve">Start typing your paper in this font in this way. </w:t>
      </w:r>
      <w:r w:rsidR="00BC24D1" w:rsidRPr="00876804">
        <w:rPr>
          <w:sz w:val="20"/>
          <w:szCs w:val="20"/>
        </w:rPr>
        <w:t>Section headings are to be in 1</w:t>
      </w:r>
      <w:r w:rsidR="00BC24D1">
        <w:rPr>
          <w:sz w:val="20"/>
          <w:szCs w:val="20"/>
        </w:rPr>
        <w:t>0</w:t>
      </w:r>
      <w:r w:rsidR="00BC24D1" w:rsidRPr="00876804">
        <w:rPr>
          <w:sz w:val="20"/>
          <w:szCs w:val="20"/>
        </w:rPr>
        <w:t>pt bold and full caps.</w:t>
      </w:r>
      <w:r w:rsidR="00BC24D1">
        <w:rPr>
          <w:sz w:val="20"/>
          <w:szCs w:val="20"/>
        </w:rPr>
        <w:t xml:space="preserve"> </w:t>
      </w:r>
      <w:r w:rsidR="00BC24D1" w:rsidRPr="00876804">
        <w:rPr>
          <w:sz w:val="20"/>
          <w:szCs w:val="20"/>
        </w:rPr>
        <w:t xml:space="preserve">Number </w:t>
      </w:r>
      <w:r w:rsidR="00173162">
        <w:rPr>
          <w:sz w:val="20"/>
          <w:szCs w:val="20"/>
        </w:rPr>
        <w:t xml:space="preserve">the </w:t>
      </w:r>
      <w:r w:rsidR="00BC24D1" w:rsidRPr="00876804">
        <w:rPr>
          <w:sz w:val="20"/>
          <w:szCs w:val="20"/>
        </w:rPr>
        <w:t>headings consecutively</w:t>
      </w:r>
      <w:r w:rsidR="00757710">
        <w:rPr>
          <w:sz w:val="20"/>
          <w:szCs w:val="20"/>
        </w:rPr>
        <w:t xml:space="preserve"> or, in accordance with any </w:t>
      </w:r>
      <w:r w:rsidR="00E26B9E">
        <w:rPr>
          <w:sz w:val="20"/>
          <w:szCs w:val="20"/>
        </w:rPr>
        <w:t xml:space="preserve">question </w:t>
      </w:r>
      <w:r w:rsidR="00757710">
        <w:rPr>
          <w:sz w:val="20"/>
          <w:szCs w:val="20"/>
        </w:rPr>
        <w:t xml:space="preserve">numbering in the coursework </w:t>
      </w:r>
      <w:r w:rsidR="002F59CE">
        <w:rPr>
          <w:sz w:val="20"/>
          <w:szCs w:val="20"/>
        </w:rPr>
        <w:t xml:space="preserve">assignment </w:t>
      </w:r>
      <w:r w:rsidR="00757710">
        <w:rPr>
          <w:sz w:val="20"/>
          <w:szCs w:val="20"/>
        </w:rPr>
        <w:t>instructions</w:t>
      </w:r>
      <w:r w:rsidR="00BC24D1" w:rsidRPr="00876804">
        <w:rPr>
          <w:sz w:val="20"/>
          <w:szCs w:val="20"/>
        </w:rPr>
        <w:t xml:space="preserve">. Leave </w:t>
      </w:r>
      <w:r w:rsidR="00BC24D1">
        <w:rPr>
          <w:sz w:val="20"/>
          <w:szCs w:val="20"/>
        </w:rPr>
        <w:t>a single</w:t>
      </w:r>
      <w:r w:rsidR="00BC24D1" w:rsidRPr="00876804">
        <w:rPr>
          <w:sz w:val="20"/>
          <w:szCs w:val="20"/>
        </w:rPr>
        <w:t xml:space="preserve"> blank line before </w:t>
      </w:r>
      <w:r w:rsidR="00BC24D1">
        <w:rPr>
          <w:sz w:val="20"/>
          <w:szCs w:val="20"/>
        </w:rPr>
        <w:t xml:space="preserve">each </w:t>
      </w:r>
      <w:r w:rsidR="00BC24D1" w:rsidRPr="00876804">
        <w:rPr>
          <w:sz w:val="20"/>
          <w:szCs w:val="20"/>
        </w:rPr>
        <w:t xml:space="preserve">Section Heading and one blank line between the heading and the first line of text. </w:t>
      </w:r>
      <w:r w:rsidR="005E31DC">
        <w:rPr>
          <w:sz w:val="20"/>
          <w:szCs w:val="20"/>
        </w:rPr>
        <w:t xml:space="preserve">The first paragraph of each section </w:t>
      </w:r>
      <w:r w:rsidR="0023776C">
        <w:rPr>
          <w:sz w:val="20"/>
          <w:szCs w:val="20"/>
        </w:rPr>
        <w:t>should be formatted like this paragraph (</w:t>
      </w:r>
      <w:r w:rsidR="006E0728">
        <w:rPr>
          <w:sz w:val="20"/>
          <w:szCs w:val="20"/>
        </w:rPr>
        <w:t xml:space="preserve">i.e. </w:t>
      </w:r>
      <w:r w:rsidR="0023776C">
        <w:rPr>
          <w:sz w:val="20"/>
          <w:szCs w:val="20"/>
        </w:rPr>
        <w:t xml:space="preserve">with no </w:t>
      </w:r>
      <w:r w:rsidR="00F168B0">
        <w:rPr>
          <w:sz w:val="20"/>
          <w:szCs w:val="20"/>
        </w:rPr>
        <w:t>indentation in the first line</w:t>
      </w:r>
      <w:r w:rsidR="006E0728">
        <w:rPr>
          <w:sz w:val="20"/>
          <w:szCs w:val="20"/>
        </w:rPr>
        <w:t>)</w:t>
      </w:r>
      <w:r w:rsidR="00F168B0">
        <w:rPr>
          <w:sz w:val="20"/>
          <w:szCs w:val="20"/>
        </w:rPr>
        <w:t xml:space="preserve">. </w:t>
      </w:r>
      <w:r w:rsidR="006E0728">
        <w:rPr>
          <w:sz w:val="20"/>
          <w:szCs w:val="20"/>
        </w:rPr>
        <w:t xml:space="preserve">For each subsequent paragraph in the section </w:t>
      </w:r>
      <w:r w:rsidR="00E95FBC">
        <w:rPr>
          <w:sz w:val="20"/>
          <w:szCs w:val="20"/>
        </w:rPr>
        <w:t xml:space="preserve">just press ‘return’ to go to the </w:t>
      </w:r>
      <w:r w:rsidR="000D35A4">
        <w:rPr>
          <w:sz w:val="20"/>
          <w:szCs w:val="20"/>
        </w:rPr>
        <w:t xml:space="preserve">next </w:t>
      </w:r>
      <w:r w:rsidR="00BC24D1">
        <w:rPr>
          <w:sz w:val="20"/>
          <w:szCs w:val="20"/>
        </w:rPr>
        <w:t>line</w:t>
      </w:r>
      <w:r w:rsidR="007402C0">
        <w:rPr>
          <w:sz w:val="20"/>
          <w:szCs w:val="20"/>
        </w:rPr>
        <w:t>,</w:t>
      </w:r>
      <w:r w:rsidR="000D35A4">
        <w:rPr>
          <w:sz w:val="20"/>
          <w:szCs w:val="20"/>
        </w:rPr>
        <w:t xml:space="preserve"> and then press ‘tab’ </w:t>
      </w:r>
      <w:r w:rsidR="0061180A">
        <w:rPr>
          <w:sz w:val="20"/>
          <w:szCs w:val="20"/>
        </w:rPr>
        <w:t xml:space="preserve">once </w:t>
      </w:r>
      <w:r w:rsidR="000D35A4">
        <w:rPr>
          <w:sz w:val="20"/>
          <w:szCs w:val="20"/>
        </w:rPr>
        <w:t>to indent the</w:t>
      </w:r>
      <w:r w:rsidR="005E31DC">
        <w:rPr>
          <w:sz w:val="20"/>
          <w:szCs w:val="20"/>
        </w:rPr>
        <w:t xml:space="preserve"> paragraph</w:t>
      </w:r>
      <w:r w:rsidR="006E0728">
        <w:rPr>
          <w:sz w:val="20"/>
          <w:szCs w:val="20"/>
        </w:rPr>
        <w:t xml:space="preserve"> (see below)</w:t>
      </w:r>
      <w:r w:rsidR="00E95FBC">
        <w:rPr>
          <w:sz w:val="20"/>
          <w:szCs w:val="20"/>
        </w:rPr>
        <w:t xml:space="preserve">. </w:t>
      </w:r>
      <w:r w:rsidR="00BC24D1">
        <w:rPr>
          <w:sz w:val="20"/>
          <w:szCs w:val="20"/>
        </w:rPr>
        <w:t>Do NOT change the spacing ‘before’ and ‘after’</w:t>
      </w:r>
      <w:r w:rsidR="0061180A">
        <w:rPr>
          <w:sz w:val="20"/>
          <w:szCs w:val="20"/>
        </w:rPr>
        <w:t xml:space="preserve"> the paragraph</w:t>
      </w:r>
      <w:r w:rsidR="00BC24D1">
        <w:rPr>
          <w:sz w:val="20"/>
          <w:szCs w:val="20"/>
        </w:rPr>
        <w:t xml:space="preserve"> to try and squeeze more in.</w:t>
      </w:r>
    </w:p>
    <w:p w14:paraId="370E939C" w14:textId="249C89DE" w:rsidR="00BC24D1" w:rsidRPr="005F6D5E" w:rsidRDefault="00BC24D1">
      <w:pPr>
        <w:ind w:firstLine="720"/>
        <w:jc w:val="both"/>
        <w:rPr>
          <w:rFonts w:ascii="Arial" w:hAnsi="Arial" w:cs="Arial"/>
          <w:sz w:val="20"/>
          <w:szCs w:val="20"/>
        </w:rPr>
      </w:pPr>
      <w:r>
        <w:rPr>
          <w:sz w:val="20"/>
          <w:szCs w:val="20"/>
        </w:rPr>
        <w:t>This is now a new paragraph which starts with a tab space</w:t>
      </w:r>
      <w:r w:rsidR="006E0728">
        <w:rPr>
          <w:sz w:val="20"/>
          <w:szCs w:val="20"/>
        </w:rPr>
        <w:t>.</w:t>
      </w:r>
      <w:r>
        <w:rPr>
          <w:sz w:val="20"/>
          <w:szCs w:val="20"/>
        </w:rPr>
        <w:t xml:space="preserve"> </w:t>
      </w:r>
      <w:r w:rsidR="006E0728">
        <w:rPr>
          <w:sz w:val="20"/>
          <w:szCs w:val="20"/>
        </w:rPr>
        <w:t xml:space="preserve">When </w:t>
      </w:r>
      <w:r>
        <w:rPr>
          <w:sz w:val="20"/>
          <w:szCs w:val="20"/>
        </w:rPr>
        <w:t xml:space="preserve">you are starting new sentences you must put a space after the full stop. Just like this. </w:t>
      </w:r>
      <w:r w:rsidRPr="00876804">
        <w:rPr>
          <w:sz w:val="20"/>
          <w:szCs w:val="20"/>
        </w:rPr>
        <w:t>Text should be single spaced, left and right justified</w:t>
      </w:r>
      <w:r w:rsidR="00F9148B">
        <w:rPr>
          <w:sz w:val="20"/>
          <w:szCs w:val="20"/>
        </w:rPr>
        <w:t xml:space="preserve">. The page size must be A4 with a </w:t>
      </w:r>
      <w:r w:rsidRPr="00876804">
        <w:rPr>
          <w:sz w:val="20"/>
          <w:szCs w:val="20"/>
        </w:rPr>
        <w:t>2</w:t>
      </w:r>
      <w:r>
        <w:rPr>
          <w:sz w:val="20"/>
          <w:szCs w:val="20"/>
        </w:rPr>
        <w:t>5.4</w:t>
      </w:r>
      <w:r w:rsidRPr="00876804">
        <w:rPr>
          <w:sz w:val="20"/>
          <w:szCs w:val="20"/>
        </w:rPr>
        <w:t>mm</w:t>
      </w:r>
      <w:r w:rsidR="00F9148B">
        <w:rPr>
          <w:sz w:val="20"/>
          <w:szCs w:val="20"/>
        </w:rPr>
        <w:t xml:space="preserve"> margins on the</w:t>
      </w:r>
      <w:r w:rsidRPr="00876804">
        <w:rPr>
          <w:sz w:val="20"/>
          <w:szCs w:val="20"/>
        </w:rPr>
        <w:t xml:space="preserve"> left</w:t>
      </w:r>
      <w:r w:rsidR="00FC4375">
        <w:rPr>
          <w:sz w:val="20"/>
          <w:szCs w:val="20"/>
        </w:rPr>
        <w:t>,</w:t>
      </w:r>
      <w:r w:rsidRPr="00876804">
        <w:rPr>
          <w:sz w:val="20"/>
          <w:szCs w:val="20"/>
        </w:rPr>
        <w:t xml:space="preserve"> right</w:t>
      </w:r>
      <w:r w:rsidR="00FC4375">
        <w:rPr>
          <w:sz w:val="20"/>
          <w:szCs w:val="20"/>
        </w:rPr>
        <w:t>,</w:t>
      </w:r>
      <w:r w:rsidRPr="00876804">
        <w:rPr>
          <w:sz w:val="20"/>
          <w:szCs w:val="20"/>
        </w:rPr>
        <w:t xml:space="preserve"> t</w:t>
      </w:r>
      <w:r>
        <w:rPr>
          <w:sz w:val="20"/>
          <w:szCs w:val="20"/>
        </w:rPr>
        <w:t xml:space="preserve">op and bottom </w:t>
      </w:r>
      <w:r w:rsidR="00F9148B">
        <w:rPr>
          <w:sz w:val="20"/>
          <w:szCs w:val="20"/>
        </w:rPr>
        <w:t>of the page</w:t>
      </w:r>
      <w:r w:rsidR="00FC4375">
        <w:rPr>
          <w:sz w:val="20"/>
          <w:szCs w:val="20"/>
        </w:rPr>
        <w:t>.</w:t>
      </w:r>
      <w:r w:rsidR="00F9148B">
        <w:rPr>
          <w:sz w:val="20"/>
          <w:szCs w:val="20"/>
        </w:rPr>
        <w:t xml:space="preserve"> You must use</w:t>
      </w:r>
      <w:r>
        <w:rPr>
          <w:sz w:val="20"/>
          <w:szCs w:val="20"/>
        </w:rPr>
        <w:t xml:space="preserve"> Times New Roman </w:t>
      </w:r>
      <w:r w:rsidR="00F9148B">
        <w:rPr>
          <w:sz w:val="20"/>
          <w:szCs w:val="20"/>
        </w:rPr>
        <w:t>with a</w:t>
      </w:r>
      <w:r>
        <w:rPr>
          <w:sz w:val="20"/>
          <w:szCs w:val="20"/>
        </w:rPr>
        <w:t xml:space="preserve"> font size </w:t>
      </w:r>
      <w:r w:rsidR="00F9148B">
        <w:rPr>
          <w:sz w:val="20"/>
          <w:szCs w:val="20"/>
        </w:rPr>
        <w:t xml:space="preserve">of </w:t>
      </w:r>
      <w:r>
        <w:rPr>
          <w:sz w:val="20"/>
          <w:szCs w:val="20"/>
        </w:rPr>
        <w:t>10pt.</w:t>
      </w:r>
      <w:r w:rsidR="00F9148B">
        <w:rPr>
          <w:sz w:val="20"/>
          <w:szCs w:val="20"/>
        </w:rPr>
        <w:t xml:space="preserve"> Tables and direct quotes have a smaller font size as </w:t>
      </w:r>
      <w:r w:rsidR="00A03DEF">
        <w:rPr>
          <w:sz w:val="20"/>
          <w:szCs w:val="20"/>
        </w:rPr>
        <w:t>shown below.</w:t>
      </w:r>
    </w:p>
    <w:p w14:paraId="45419D9D" w14:textId="77777777" w:rsidR="00BC24D1" w:rsidRDefault="00BC24D1" w:rsidP="00BC24D1">
      <w:pPr>
        <w:jc w:val="both"/>
        <w:rPr>
          <w:rStyle w:val="text"/>
          <w:sz w:val="20"/>
          <w:szCs w:val="20"/>
        </w:rPr>
      </w:pPr>
    </w:p>
    <w:p w14:paraId="014876FE" w14:textId="77777777" w:rsidR="00BC24D1" w:rsidRDefault="00BC24D1" w:rsidP="000F5064">
      <w:pPr>
        <w:pStyle w:val="Heading2"/>
        <w:keepNext w:val="0"/>
        <w:widowControl w:val="0"/>
        <w:rPr>
          <w:rStyle w:val="text"/>
        </w:rPr>
      </w:pPr>
      <w:r>
        <w:rPr>
          <w:rStyle w:val="text"/>
        </w:rPr>
        <w:t>1.1 Secondary Heading or Sub-headings</w:t>
      </w:r>
    </w:p>
    <w:p w14:paraId="5409916A" w14:textId="57DB1DF1" w:rsidR="00BC24D1" w:rsidRPr="00D05DEE" w:rsidRDefault="00BC24D1" w:rsidP="00BC24D1">
      <w:pPr>
        <w:spacing w:after="120"/>
        <w:jc w:val="both"/>
        <w:rPr>
          <w:sz w:val="20"/>
          <w:szCs w:val="20"/>
        </w:rPr>
      </w:pPr>
      <w:r w:rsidRPr="00D05DEE">
        <w:rPr>
          <w:sz w:val="20"/>
          <w:szCs w:val="20"/>
        </w:rPr>
        <w:t xml:space="preserve">Here we have </w:t>
      </w:r>
      <w:r>
        <w:rPr>
          <w:sz w:val="20"/>
          <w:szCs w:val="20"/>
        </w:rPr>
        <w:t>a sub-heading. There is no blank line after the sub-heading</w:t>
      </w:r>
      <w:r w:rsidR="000F5064">
        <w:rPr>
          <w:sz w:val="20"/>
          <w:szCs w:val="20"/>
        </w:rPr>
        <w:t xml:space="preserve">, </w:t>
      </w:r>
      <w:r w:rsidR="00676225">
        <w:rPr>
          <w:sz w:val="20"/>
          <w:szCs w:val="20"/>
        </w:rPr>
        <w:t>however,</w:t>
      </w:r>
      <w:r w:rsidR="000F5064">
        <w:rPr>
          <w:sz w:val="20"/>
          <w:szCs w:val="20"/>
        </w:rPr>
        <w:t xml:space="preserve"> the line spacing</w:t>
      </w:r>
      <w:r w:rsidR="00676225">
        <w:rPr>
          <w:sz w:val="20"/>
          <w:szCs w:val="20"/>
        </w:rPr>
        <w:t xml:space="preserve"> </w:t>
      </w:r>
      <w:r w:rsidR="00A350E4">
        <w:rPr>
          <w:sz w:val="20"/>
          <w:szCs w:val="20"/>
        </w:rPr>
        <w:t xml:space="preserve">is 6pt after the </w:t>
      </w:r>
      <w:r w:rsidR="00676225">
        <w:rPr>
          <w:sz w:val="20"/>
          <w:szCs w:val="20"/>
        </w:rPr>
        <w:t>sub-heading (you can see this in the ‘Paragraph’</w:t>
      </w:r>
      <w:r w:rsidR="009971B2">
        <w:rPr>
          <w:sz w:val="20"/>
          <w:szCs w:val="20"/>
        </w:rPr>
        <w:t xml:space="preserve"> options under the ‘Home’ tab</w:t>
      </w:r>
      <w:r w:rsidR="00722147">
        <w:rPr>
          <w:sz w:val="20"/>
          <w:szCs w:val="20"/>
        </w:rPr>
        <w:t>)</w:t>
      </w:r>
      <w:r>
        <w:rPr>
          <w:sz w:val="20"/>
          <w:szCs w:val="20"/>
        </w:rPr>
        <w:t>. You can have one level of subheadings but not a third i.e. you cannot have 1.1.1 as a subheading.</w:t>
      </w:r>
    </w:p>
    <w:p w14:paraId="0E1C709F" w14:textId="77777777" w:rsidR="00BC24D1" w:rsidRPr="00D05DEE" w:rsidRDefault="00BC24D1" w:rsidP="00BC24D1">
      <w:pPr>
        <w:pStyle w:val="Heading2"/>
        <w:keepNext w:val="0"/>
        <w:widowControl w:val="0"/>
        <w:numPr>
          <w:ilvl w:val="0"/>
          <w:numId w:val="1"/>
        </w:numPr>
        <w:spacing w:after="0"/>
        <w:ind w:left="714" w:hanging="357"/>
        <w:rPr>
          <w:b w:val="0"/>
          <w:bCs w:val="0"/>
        </w:rPr>
      </w:pPr>
      <w:r w:rsidRPr="00D05DEE">
        <w:rPr>
          <w:b w:val="0"/>
          <w:bCs w:val="0"/>
        </w:rPr>
        <w:t xml:space="preserve">If you want to </w:t>
      </w:r>
      <w:r>
        <w:rPr>
          <w:b w:val="0"/>
          <w:bCs w:val="0"/>
        </w:rPr>
        <w:t xml:space="preserve">list </w:t>
      </w:r>
      <w:r w:rsidRPr="00D05DEE">
        <w:rPr>
          <w:b w:val="0"/>
          <w:bCs w:val="0"/>
        </w:rPr>
        <w:t>bullet points you can do so</w:t>
      </w:r>
      <w:r>
        <w:rPr>
          <w:b w:val="0"/>
          <w:bCs w:val="0"/>
        </w:rPr>
        <w:t>;</w:t>
      </w:r>
    </w:p>
    <w:p w14:paraId="74192BEC" w14:textId="77777777" w:rsidR="00BC24D1" w:rsidRPr="00D05DEE" w:rsidRDefault="00BC24D1" w:rsidP="00BC24D1">
      <w:pPr>
        <w:pStyle w:val="Heading2"/>
        <w:keepNext w:val="0"/>
        <w:widowControl w:val="0"/>
        <w:numPr>
          <w:ilvl w:val="0"/>
          <w:numId w:val="1"/>
        </w:numPr>
        <w:spacing w:after="0"/>
        <w:ind w:left="714" w:hanging="357"/>
        <w:rPr>
          <w:b w:val="0"/>
          <w:bCs w:val="0"/>
        </w:rPr>
      </w:pPr>
      <w:r w:rsidRPr="00D05DEE">
        <w:rPr>
          <w:b w:val="0"/>
          <w:bCs w:val="0"/>
        </w:rPr>
        <w:t>This is the sec</w:t>
      </w:r>
      <w:r>
        <w:rPr>
          <w:b w:val="0"/>
          <w:bCs w:val="0"/>
        </w:rPr>
        <w:t>ond point;</w:t>
      </w:r>
    </w:p>
    <w:p w14:paraId="04B6E45D" w14:textId="77777777" w:rsidR="00BC24D1" w:rsidRPr="00D05DEE" w:rsidRDefault="00BC24D1" w:rsidP="00BC24D1">
      <w:pPr>
        <w:pStyle w:val="Heading2"/>
        <w:keepNext w:val="0"/>
        <w:widowControl w:val="0"/>
        <w:numPr>
          <w:ilvl w:val="0"/>
          <w:numId w:val="1"/>
        </w:numPr>
        <w:spacing w:after="0"/>
        <w:ind w:left="714" w:hanging="357"/>
        <w:rPr>
          <w:b w:val="0"/>
          <w:bCs w:val="0"/>
        </w:rPr>
      </w:pPr>
      <w:r w:rsidRPr="00D05DEE">
        <w:rPr>
          <w:b w:val="0"/>
          <w:bCs w:val="0"/>
        </w:rPr>
        <w:t>This is a thi</w:t>
      </w:r>
      <w:r>
        <w:rPr>
          <w:b w:val="0"/>
          <w:bCs w:val="0"/>
        </w:rPr>
        <w:t>rd bullet point;</w:t>
      </w:r>
    </w:p>
    <w:p w14:paraId="77637F5A" w14:textId="77777777" w:rsidR="00BC24D1" w:rsidRPr="00D05DEE" w:rsidRDefault="00BC24D1" w:rsidP="00BC24D1">
      <w:pPr>
        <w:pStyle w:val="Heading2"/>
        <w:keepNext w:val="0"/>
        <w:widowControl w:val="0"/>
        <w:numPr>
          <w:ilvl w:val="0"/>
          <w:numId w:val="1"/>
        </w:numPr>
        <w:spacing w:after="0"/>
        <w:ind w:left="714" w:hanging="357"/>
        <w:rPr>
          <w:b w:val="0"/>
          <w:bCs w:val="0"/>
        </w:rPr>
      </w:pPr>
      <w:r w:rsidRPr="00D05DEE">
        <w:rPr>
          <w:b w:val="0"/>
          <w:bCs w:val="0"/>
        </w:rPr>
        <w:t>A fourth bullet point</w:t>
      </w:r>
      <w:r>
        <w:rPr>
          <w:b w:val="0"/>
          <w:bCs w:val="0"/>
        </w:rPr>
        <w:t>;</w:t>
      </w:r>
    </w:p>
    <w:p w14:paraId="51AB53D2" w14:textId="77777777" w:rsidR="00BC24D1" w:rsidRDefault="00BC24D1" w:rsidP="00BC24D1">
      <w:pPr>
        <w:ind w:firstLine="357"/>
        <w:jc w:val="both"/>
        <w:rPr>
          <w:sz w:val="20"/>
          <w:szCs w:val="20"/>
        </w:rPr>
      </w:pPr>
    </w:p>
    <w:p w14:paraId="34BB7D8D" w14:textId="77777777" w:rsidR="00BC24D1" w:rsidRPr="00B345CB" w:rsidRDefault="00BC24D1" w:rsidP="00030CFB">
      <w:pPr>
        <w:ind w:firstLine="720"/>
        <w:jc w:val="both"/>
        <w:rPr>
          <w:sz w:val="20"/>
          <w:szCs w:val="20"/>
        </w:rPr>
      </w:pPr>
      <w:r>
        <w:rPr>
          <w:sz w:val="20"/>
          <w:szCs w:val="20"/>
        </w:rPr>
        <w:t>After a list you must leave a single blank line and remember to add the indent if you are starting a new paragraph.</w:t>
      </w:r>
    </w:p>
    <w:p w14:paraId="17CC5108" w14:textId="77777777" w:rsidR="00BC24D1" w:rsidRPr="00B345CB" w:rsidRDefault="00BC24D1" w:rsidP="00BC24D1">
      <w:pPr>
        <w:jc w:val="both"/>
        <w:rPr>
          <w:rStyle w:val="text"/>
          <w:sz w:val="20"/>
          <w:szCs w:val="20"/>
        </w:rPr>
      </w:pPr>
    </w:p>
    <w:p w14:paraId="144D6C56" w14:textId="77777777" w:rsidR="00BC24D1" w:rsidRPr="00B345CB" w:rsidRDefault="00BC24D1" w:rsidP="00BC24D1">
      <w:pPr>
        <w:pStyle w:val="Heading2"/>
        <w:keepNext w:val="0"/>
        <w:widowControl w:val="0"/>
        <w:rPr>
          <w:rStyle w:val="text"/>
        </w:rPr>
      </w:pPr>
      <w:r>
        <w:rPr>
          <w:rStyle w:val="text"/>
        </w:rPr>
        <w:t>1.2 Another sub-heading</w:t>
      </w:r>
    </w:p>
    <w:p w14:paraId="7941DD34" w14:textId="13571B08" w:rsidR="00BC24D1" w:rsidRDefault="00BC24D1" w:rsidP="00BC24D1">
      <w:pPr>
        <w:jc w:val="both"/>
        <w:rPr>
          <w:sz w:val="20"/>
          <w:szCs w:val="20"/>
        </w:rPr>
      </w:pPr>
      <w:r>
        <w:rPr>
          <w:sz w:val="20"/>
          <w:szCs w:val="20"/>
        </w:rPr>
        <w:t xml:space="preserve">You can have as many sub-headings in a section as you want to. Note that sub-headings have a 6pt spacing after them rather than a blank </w:t>
      </w:r>
      <w:r w:rsidR="00D97EDD">
        <w:rPr>
          <w:sz w:val="20"/>
          <w:szCs w:val="20"/>
        </w:rPr>
        <w:t>line,</w:t>
      </w:r>
      <w:r>
        <w:rPr>
          <w:sz w:val="20"/>
          <w:szCs w:val="20"/>
        </w:rPr>
        <w:t xml:space="preserve"> but they are preceded by a blank line.</w:t>
      </w:r>
    </w:p>
    <w:p w14:paraId="6ED01C68" w14:textId="77777777" w:rsidR="00BC24D1" w:rsidRPr="000A697E" w:rsidRDefault="00BC24D1" w:rsidP="00BC24D1">
      <w:pPr>
        <w:jc w:val="both"/>
        <w:rPr>
          <w:sz w:val="20"/>
          <w:szCs w:val="20"/>
        </w:rPr>
      </w:pPr>
    </w:p>
    <w:p w14:paraId="40DEC030" w14:textId="77777777" w:rsidR="00BC24D1" w:rsidRPr="000A697E" w:rsidRDefault="00BC24D1" w:rsidP="00BC24D1">
      <w:pPr>
        <w:pStyle w:val="Heading2"/>
        <w:keepNext w:val="0"/>
        <w:widowControl w:val="0"/>
        <w:spacing w:after="0"/>
        <w:rPr>
          <w:rStyle w:val="text"/>
        </w:rPr>
      </w:pPr>
      <w:r w:rsidRPr="000A697E">
        <w:rPr>
          <w:rStyle w:val="text"/>
        </w:rPr>
        <w:t xml:space="preserve">2. </w:t>
      </w:r>
      <w:r>
        <w:rPr>
          <w:rStyle w:val="text"/>
        </w:rPr>
        <w:t>SECTION HEADING</w:t>
      </w:r>
    </w:p>
    <w:p w14:paraId="3C7FB566" w14:textId="77777777" w:rsidR="00BC24D1" w:rsidRPr="00522F2C" w:rsidRDefault="00BC24D1" w:rsidP="00BC24D1">
      <w:pPr>
        <w:pStyle w:val="Heading2"/>
        <w:keepNext w:val="0"/>
        <w:widowControl w:val="0"/>
        <w:spacing w:after="0"/>
        <w:rPr>
          <w:rStyle w:val="text"/>
          <w:b w:val="0"/>
        </w:rPr>
      </w:pPr>
    </w:p>
    <w:p w14:paraId="0A5EDA3B" w14:textId="77777777" w:rsidR="00BC24D1" w:rsidRDefault="00BC24D1" w:rsidP="00BC24D1">
      <w:pPr>
        <w:pStyle w:val="Heading2"/>
        <w:keepNext w:val="0"/>
        <w:widowControl w:val="0"/>
        <w:rPr>
          <w:rStyle w:val="text"/>
        </w:rPr>
      </w:pPr>
      <w:r>
        <w:rPr>
          <w:rStyle w:val="text"/>
        </w:rPr>
        <w:t>2.1 A sub-heading in a different section</w:t>
      </w:r>
    </w:p>
    <w:p w14:paraId="77F530C7" w14:textId="6C339CD2" w:rsidR="00BC24D1" w:rsidRPr="0038415D" w:rsidRDefault="00BC24D1" w:rsidP="00AD05FE">
      <w:pPr>
        <w:jc w:val="both"/>
        <w:rPr>
          <w:sz w:val="20"/>
          <w:szCs w:val="20"/>
        </w:rPr>
      </w:pPr>
      <w:r>
        <w:rPr>
          <w:sz w:val="20"/>
          <w:szCs w:val="20"/>
        </w:rPr>
        <w:t>We want you to use the Harvard referencing system so let</w:t>
      </w:r>
      <w:r w:rsidR="009777CB">
        <w:rPr>
          <w:sz w:val="20"/>
          <w:szCs w:val="20"/>
        </w:rPr>
        <w:t xml:space="preserve"> us</w:t>
      </w:r>
      <w:r>
        <w:rPr>
          <w:sz w:val="20"/>
          <w:szCs w:val="20"/>
        </w:rPr>
        <w:t xml:space="preserve"> try it out. I want to cite Norman et al.’s paper</w:t>
      </w:r>
      <w:r w:rsidR="005D2BAC">
        <w:rPr>
          <w:sz w:val="20"/>
          <w:szCs w:val="20"/>
        </w:rPr>
        <w:t xml:space="preserve"> which was published in 2006</w:t>
      </w:r>
      <w:r>
        <w:rPr>
          <w:sz w:val="20"/>
          <w:szCs w:val="20"/>
        </w:rPr>
        <w:t>. Norman et al. (2006</w:t>
      </w:r>
      <w:r w:rsidR="00695380">
        <w:rPr>
          <w:sz w:val="20"/>
          <w:szCs w:val="20"/>
        </w:rPr>
        <w:t xml:space="preserve">, </w:t>
      </w:r>
      <w:r w:rsidR="00695380" w:rsidRPr="009875F9">
        <w:rPr>
          <w:sz w:val="20"/>
          <w:szCs w:val="20"/>
        </w:rPr>
        <w:t>p</w:t>
      </w:r>
      <w:r w:rsidR="009875F9">
        <w:rPr>
          <w:sz w:val="20"/>
          <w:szCs w:val="20"/>
        </w:rPr>
        <w:t>24</w:t>
      </w:r>
      <w:r>
        <w:rPr>
          <w:sz w:val="20"/>
          <w:szCs w:val="20"/>
        </w:rPr>
        <w:t>) state that “o</w:t>
      </w:r>
      <w:r w:rsidRPr="002679FC">
        <w:rPr>
          <w:sz w:val="20"/>
          <w:szCs w:val="20"/>
        </w:rPr>
        <w:t xml:space="preserve">ur integrated approach to research has enabled us to design, construct and accurately control the first dedicated multiple support excitation experimental test bed </w:t>
      </w:r>
      <w:r w:rsidRPr="00695380">
        <w:rPr>
          <w:sz w:val="20"/>
          <w:szCs w:val="20"/>
        </w:rPr>
        <w:t>...”</w:t>
      </w:r>
      <w:r w:rsidR="00AD05FE" w:rsidRPr="00222AD4">
        <w:rPr>
          <w:sz w:val="20"/>
          <w:szCs w:val="20"/>
        </w:rPr>
        <w:t>.</w:t>
      </w:r>
      <w:r w:rsidR="00695380" w:rsidRPr="00222AD4">
        <w:rPr>
          <w:sz w:val="20"/>
          <w:szCs w:val="20"/>
        </w:rPr>
        <w:t xml:space="preserve"> Note that we include a page number for direct quotes, but if we have paraphrased a source in our own </w:t>
      </w:r>
      <w:r w:rsidR="00030CFB" w:rsidRPr="00222AD4">
        <w:rPr>
          <w:sz w:val="20"/>
          <w:szCs w:val="20"/>
        </w:rPr>
        <w:t>words,</w:t>
      </w:r>
      <w:r w:rsidR="00695380" w:rsidRPr="00222AD4">
        <w:rPr>
          <w:sz w:val="20"/>
          <w:szCs w:val="20"/>
        </w:rPr>
        <w:t xml:space="preserve"> we do</w:t>
      </w:r>
      <w:r w:rsidR="00E42895">
        <w:rPr>
          <w:sz w:val="20"/>
          <w:szCs w:val="20"/>
        </w:rPr>
        <w:t xml:space="preserve"> </w:t>
      </w:r>
      <w:r w:rsidR="00695380" w:rsidRPr="00222AD4">
        <w:rPr>
          <w:sz w:val="20"/>
          <w:szCs w:val="20"/>
        </w:rPr>
        <w:t>n</w:t>
      </w:r>
      <w:r w:rsidR="00E42895">
        <w:rPr>
          <w:sz w:val="20"/>
          <w:szCs w:val="20"/>
        </w:rPr>
        <w:t>o</w:t>
      </w:r>
      <w:r w:rsidR="00695380" w:rsidRPr="00222AD4">
        <w:rPr>
          <w:sz w:val="20"/>
          <w:szCs w:val="20"/>
        </w:rPr>
        <w:t>t need to give the page number</w:t>
      </w:r>
      <w:r w:rsidR="00695380">
        <w:rPr>
          <w:sz w:val="20"/>
          <w:szCs w:val="20"/>
        </w:rPr>
        <w:t>.</w:t>
      </w:r>
      <w:r w:rsidR="00AD05FE" w:rsidRPr="00222AD4">
        <w:rPr>
          <w:sz w:val="18"/>
          <w:szCs w:val="18"/>
        </w:rPr>
        <w:t xml:space="preserve"> </w:t>
      </w:r>
      <w:r>
        <w:rPr>
          <w:sz w:val="20"/>
          <w:szCs w:val="20"/>
        </w:rPr>
        <w:t>Some of us like to include a formula or two and these should be referred to in the te</w:t>
      </w:r>
      <w:r w:rsidR="00F96B14">
        <w:rPr>
          <w:sz w:val="20"/>
          <w:szCs w:val="20"/>
        </w:rPr>
        <w:t>x</w:t>
      </w:r>
      <w:r>
        <w:rPr>
          <w:sz w:val="20"/>
          <w:szCs w:val="20"/>
        </w:rPr>
        <w:t>t in the form equation 1.</w:t>
      </w:r>
    </w:p>
    <w:p w14:paraId="145D2CEB" w14:textId="77777777" w:rsidR="00BC24D1" w:rsidRDefault="00BC24D1" w:rsidP="00BC24D1">
      <w:pPr>
        <w:jc w:val="both"/>
        <w:rPr>
          <w:sz w:val="20"/>
          <w:szCs w:val="20"/>
        </w:rPr>
      </w:pPr>
    </w:p>
    <w:p w14:paraId="5590F921" w14:textId="77777777" w:rsidR="00BC24D1" w:rsidRDefault="00BC24D1" w:rsidP="00BC24D1">
      <w:pPr>
        <w:ind w:firstLine="720"/>
        <w:jc w:val="both"/>
        <w:rPr>
          <w:sz w:val="20"/>
          <w:szCs w:val="20"/>
        </w:rPr>
      </w:pPr>
      <m:oMath>
        <m:r>
          <w:rPr>
            <w:rFonts w:ascii="Cambria Math" w:hAnsi="Cambria Math"/>
          </w:rPr>
          <m:t>x=</m:t>
        </m:r>
        <m:f>
          <m:fPr>
            <m:ctrlPr>
              <w:ins w:id="1" w:author="Flavia De Luca" w:date="2020-08-07T11:34:00Z">
                <w:rPr>
                  <w:rFonts w:ascii="Cambria Math" w:hAnsi="Cambria Math"/>
                  <w:i/>
                </w:rPr>
              </w:ins>
            </m:ctrlPr>
          </m:fPr>
          <m:num>
            <m:r>
              <w:rPr>
                <w:rFonts w:ascii="Cambria Math" w:hAnsi="Cambria Math"/>
              </w:rPr>
              <m:t>-b±</m:t>
            </m:r>
            <m:rad>
              <m:radPr>
                <m:degHide m:val="1"/>
                <m:ctrlPr>
                  <w:ins w:id="2" w:author="Flavia De Luca" w:date="2020-08-07T11:34:00Z">
                    <w:rPr>
                      <w:rFonts w:ascii="Cambria Math" w:hAnsi="Cambria Math"/>
                      <w:i/>
                    </w:rPr>
                  </w:ins>
                </m:ctrlPr>
              </m:radPr>
              <m:deg/>
              <m:e>
                <m:sSup>
                  <m:sSupPr>
                    <m:ctrlPr>
                      <w:ins w:id="3" w:author="Flavia De Luca" w:date="2020-08-07T11:34:00Z">
                        <w:rPr>
                          <w:rFonts w:ascii="Cambria Math" w:hAnsi="Cambria Math"/>
                          <w:i/>
                        </w:rPr>
                      </w:ins>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rPr>
          <w:sz w:val="20"/>
          <w:szCs w:val="20"/>
        </w:rPr>
        <w:t xml:space="preserve">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1.</w:t>
      </w:r>
    </w:p>
    <w:p w14:paraId="35B244F3" w14:textId="77777777" w:rsidR="00BC24D1" w:rsidRPr="00C93312" w:rsidRDefault="00BC24D1" w:rsidP="00BC24D1">
      <w:pPr>
        <w:jc w:val="both"/>
        <w:rPr>
          <w:sz w:val="20"/>
          <w:szCs w:val="20"/>
        </w:rPr>
      </w:pPr>
    </w:p>
    <w:p w14:paraId="130BEF94" w14:textId="285BAA1A" w:rsidR="00BC24D1" w:rsidRDefault="00BC24D1" w:rsidP="00BC24D1">
      <w:pPr>
        <w:jc w:val="both"/>
        <w:rPr>
          <w:sz w:val="20"/>
          <w:szCs w:val="20"/>
        </w:rPr>
      </w:pPr>
      <w:r>
        <w:rPr>
          <w:sz w:val="20"/>
          <w:szCs w:val="20"/>
        </w:rPr>
        <w:t>w</w:t>
      </w:r>
      <w:r w:rsidRPr="00C93312">
        <w:rPr>
          <w:sz w:val="20"/>
          <w:szCs w:val="20"/>
        </w:rPr>
        <w:t>here</w:t>
      </w:r>
      <w:r>
        <w:rPr>
          <w:sz w:val="20"/>
          <w:szCs w:val="20"/>
        </w:rPr>
        <w:t>,</w:t>
      </w:r>
      <w:r w:rsidRPr="00C93312">
        <w:rPr>
          <w:sz w:val="20"/>
          <w:szCs w:val="20"/>
        </w:rPr>
        <w:t xml:space="preserve"> </w:t>
      </w:r>
      <w:r>
        <w:rPr>
          <w:i/>
          <w:sz w:val="20"/>
          <w:szCs w:val="20"/>
        </w:rPr>
        <w:t>x</w:t>
      </w:r>
      <w:r w:rsidRPr="00C93312">
        <w:rPr>
          <w:sz w:val="20"/>
          <w:szCs w:val="20"/>
        </w:rPr>
        <w:t xml:space="preserve"> </w:t>
      </w:r>
      <w:r>
        <w:rPr>
          <w:sz w:val="20"/>
          <w:szCs w:val="20"/>
        </w:rPr>
        <w:t xml:space="preserve">is a number; </w:t>
      </w:r>
      <w:r w:rsidRPr="00E92797">
        <w:rPr>
          <w:i/>
          <w:sz w:val="20"/>
          <w:szCs w:val="20"/>
        </w:rPr>
        <w:t>a</w:t>
      </w:r>
      <w:r>
        <w:rPr>
          <w:sz w:val="20"/>
          <w:szCs w:val="20"/>
        </w:rPr>
        <w:t xml:space="preserve">, </w:t>
      </w:r>
      <w:r w:rsidRPr="00E92797">
        <w:rPr>
          <w:i/>
          <w:sz w:val="20"/>
          <w:szCs w:val="20"/>
        </w:rPr>
        <w:t>b</w:t>
      </w:r>
      <w:r>
        <w:rPr>
          <w:sz w:val="20"/>
          <w:szCs w:val="20"/>
        </w:rPr>
        <w:t xml:space="preserve">, and </w:t>
      </w:r>
      <w:r w:rsidRPr="00E92797">
        <w:rPr>
          <w:i/>
          <w:sz w:val="20"/>
          <w:szCs w:val="20"/>
        </w:rPr>
        <w:t>c</w:t>
      </w:r>
      <w:r>
        <w:rPr>
          <w:i/>
          <w:sz w:val="20"/>
          <w:szCs w:val="20"/>
        </w:rPr>
        <w:t xml:space="preserve"> </w:t>
      </w:r>
      <w:r>
        <w:rPr>
          <w:sz w:val="20"/>
          <w:szCs w:val="20"/>
        </w:rPr>
        <w:t>are</w:t>
      </w:r>
      <w:r w:rsidRPr="00217F6A">
        <w:rPr>
          <w:sz w:val="20"/>
          <w:szCs w:val="20"/>
        </w:rPr>
        <w:t xml:space="preserve"> </w:t>
      </w:r>
      <w:r>
        <w:rPr>
          <w:sz w:val="20"/>
          <w:szCs w:val="20"/>
        </w:rPr>
        <w:t>o</w:t>
      </w:r>
      <w:r w:rsidRPr="00217F6A">
        <w:rPr>
          <w:sz w:val="20"/>
          <w:szCs w:val="20"/>
        </w:rPr>
        <w:t>ther number</w:t>
      </w:r>
      <w:r>
        <w:rPr>
          <w:sz w:val="20"/>
          <w:szCs w:val="20"/>
        </w:rPr>
        <w:t>s</w:t>
      </w:r>
      <w:r w:rsidRPr="00217F6A">
        <w:rPr>
          <w:sz w:val="20"/>
          <w:szCs w:val="20"/>
        </w:rPr>
        <w:t>.</w:t>
      </w:r>
    </w:p>
    <w:p w14:paraId="5F995D9E" w14:textId="19A95CC1" w:rsidR="00797DCE" w:rsidRDefault="00797DCE" w:rsidP="00BC24D1">
      <w:pPr>
        <w:jc w:val="both"/>
        <w:rPr>
          <w:sz w:val="20"/>
          <w:szCs w:val="20"/>
        </w:rPr>
      </w:pPr>
    </w:p>
    <w:p w14:paraId="1158103D" w14:textId="141C37A6" w:rsidR="00797DCE" w:rsidRDefault="00797DCE" w:rsidP="00797DCE">
      <w:pPr>
        <w:ind w:firstLine="720"/>
        <w:jc w:val="both"/>
        <w:rPr>
          <w:sz w:val="20"/>
          <w:szCs w:val="20"/>
        </w:rPr>
      </w:pPr>
      <m:oMath>
        <m:r>
          <w:rPr>
            <w:rFonts w:ascii="Cambria Math" w:hAnsi="Cambria Math"/>
            <w:sz w:val="20"/>
            <w:szCs w:val="20"/>
          </w:rPr>
          <m:t>BCP=176R+28G+46B</m:t>
        </m:r>
      </m:oMath>
      <w:r w:rsidR="004E5D01">
        <w:rPr>
          <w:sz w:val="20"/>
          <w:szCs w:val="20"/>
        </w:rPr>
        <w:tab/>
      </w:r>
      <w:r w:rsidR="004E5D01">
        <w:rPr>
          <w:sz w:val="20"/>
          <w:szCs w:val="20"/>
        </w:rPr>
        <w:tab/>
      </w:r>
      <w:r w:rsidR="004E5D01">
        <w:rPr>
          <w:sz w:val="20"/>
          <w:szCs w:val="20"/>
        </w:rPr>
        <w:tab/>
      </w:r>
      <w:r w:rsidR="004E5D01">
        <w:rPr>
          <w:sz w:val="20"/>
          <w:szCs w:val="20"/>
        </w:rPr>
        <w:tab/>
      </w:r>
      <w:r w:rsidR="004E5D01">
        <w:rPr>
          <w:sz w:val="20"/>
          <w:szCs w:val="20"/>
        </w:rPr>
        <w:tab/>
      </w:r>
      <w:r w:rsidR="004E5D01">
        <w:rPr>
          <w:sz w:val="20"/>
          <w:szCs w:val="20"/>
        </w:rPr>
        <w:tab/>
      </w:r>
      <w:r w:rsidR="004E5D01">
        <w:rPr>
          <w:sz w:val="20"/>
          <w:szCs w:val="20"/>
        </w:rPr>
        <w:tab/>
      </w:r>
      <w:r w:rsidR="004E5D01">
        <w:rPr>
          <w:sz w:val="20"/>
          <w:szCs w:val="20"/>
        </w:rPr>
        <w:tab/>
        <w:t>2.</w:t>
      </w:r>
    </w:p>
    <w:p w14:paraId="423AC6A7" w14:textId="1000278A" w:rsidR="00797DCE" w:rsidRDefault="00797DCE" w:rsidP="00BC24D1">
      <w:pPr>
        <w:jc w:val="both"/>
        <w:rPr>
          <w:sz w:val="20"/>
          <w:szCs w:val="20"/>
        </w:rPr>
      </w:pPr>
    </w:p>
    <w:p w14:paraId="2EEAA17C" w14:textId="10EE2901" w:rsidR="00E26213" w:rsidRDefault="00E26213" w:rsidP="00E26213">
      <w:pPr>
        <w:jc w:val="both"/>
        <w:rPr>
          <w:sz w:val="20"/>
          <w:szCs w:val="20"/>
        </w:rPr>
      </w:pPr>
      <w:r>
        <w:rPr>
          <w:sz w:val="20"/>
          <w:szCs w:val="20"/>
        </w:rPr>
        <w:t>w</w:t>
      </w:r>
      <w:r w:rsidRPr="00C93312">
        <w:rPr>
          <w:sz w:val="20"/>
          <w:szCs w:val="20"/>
        </w:rPr>
        <w:t>here</w:t>
      </w:r>
      <w:r>
        <w:rPr>
          <w:sz w:val="20"/>
          <w:szCs w:val="20"/>
        </w:rPr>
        <w:t>,</w:t>
      </w:r>
      <w:r w:rsidRPr="00C93312">
        <w:rPr>
          <w:sz w:val="20"/>
          <w:szCs w:val="20"/>
        </w:rPr>
        <w:t xml:space="preserve"> </w:t>
      </w:r>
      <w:r>
        <w:rPr>
          <w:i/>
          <w:sz w:val="20"/>
          <w:szCs w:val="20"/>
        </w:rPr>
        <w:t>BCP, R, G</w:t>
      </w:r>
      <w:r w:rsidRPr="00E26213">
        <w:rPr>
          <w:sz w:val="20"/>
          <w:szCs w:val="20"/>
        </w:rPr>
        <w:t xml:space="preserve"> and</w:t>
      </w:r>
      <w:r>
        <w:rPr>
          <w:i/>
          <w:sz w:val="20"/>
          <w:szCs w:val="20"/>
        </w:rPr>
        <w:t xml:space="preserve"> B </w:t>
      </w:r>
      <w:r>
        <w:rPr>
          <w:sz w:val="20"/>
          <w:szCs w:val="20"/>
        </w:rPr>
        <w:t xml:space="preserve">are also </w:t>
      </w:r>
      <w:r w:rsidR="00157E42">
        <w:rPr>
          <w:sz w:val="20"/>
          <w:szCs w:val="20"/>
        </w:rPr>
        <w:t xml:space="preserve">useful </w:t>
      </w:r>
      <w:r w:rsidRPr="00217F6A">
        <w:rPr>
          <w:sz w:val="20"/>
          <w:szCs w:val="20"/>
        </w:rPr>
        <w:t>number</w:t>
      </w:r>
      <w:r>
        <w:rPr>
          <w:sz w:val="20"/>
          <w:szCs w:val="20"/>
        </w:rPr>
        <w:t>s</w:t>
      </w:r>
      <w:r w:rsidRPr="00217F6A">
        <w:rPr>
          <w:sz w:val="20"/>
          <w:szCs w:val="20"/>
        </w:rPr>
        <w:t>.</w:t>
      </w:r>
    </w:p>
    <w:p w14:paraId="70F98184" w14:textId="77777777" w:rsidR="00E26213" w:rsidRPr="00C93312" w:rsidRDefault="00E26213" w:rsidP="00BC24D1">
      <w:pPr>
        <w:jc w:val="both"/>
        <w:rPr>
          <w:sz w:val="20"/>
          <w:szCs w:val="20"/>
        </w:rPr>
      </w:pPr>
    </w:p>
    <w:p w14:paraId="4BF2B750" w14:textId="2AE677AF" w:rsidR="00BC24D1" w:rsidRDefault="00BC24D1" w:rsidP="00BC24D1">
      <w:pPr>
        <w:pStyle w:val="ListParagraph"/>
        <w:ind w:left="0" w:firstLine="720"/>
        <w:jc w:val="both"/>
        <w:rPr>
          <w:sz w:val="20"/>
          <w:szCs w:val="20"/>
        </w:rPr>
      </w:pPr>
      <w:r>
        <w:rPr>
          <w:sz w:val="20"/>
          <w:szCs w:val="20"/>
        </w:rPr>
        <w:t>Figure 1 shows a graph. Figures / diagrams / photos</w:t>
      </w:r>
      <w:r w:rsidRPr="001C622E">
        <w:rPr>
          <w:sz w:val="20"/>
          <w:szCs w:val="20"/>
        </w:rPr>
        <w:t xml:space="preserve"> are to be centred, with the reference and caption printed below the figure. The lettering used in the illustrations should </w:t>
      </w:r>
      <w:r>
        <w:rPr>
          <w:sz w:val="20"/>
          <w:szCs w:val="20"/>
        </w:rPr>
        <w:t>be easily legible</w:t>
      </w:r>
      <w:r w:rsidRPr="001C622E">
        <w:rPr>
          <w:sz w:val="20"/>
          <w:szCs w:val="20"/>
        </w:rPr>
        <w:t xml:space="preserve">. Illustrations are to be referred to as figures and must be quoted in the </w:t>
      </w:r>
      <w:r w:rsidRPr="001C622E">
        <w:rPr>
          <w:rFonts w:hint="eastAsia"/>
          <w:sz w:val="20"/>
          <w:szCs w:val="20"/>
        </w:rPr>
        <w:t>text</w:t>
      </w:r>
      <w:r w:rsidRPr="001C622E">
        <w:rPr>
          <w:sz w:val="20"/>
          <w:szCs w:val="20"/>
        </w:rPr>
        <w:t xml:space="preserve">. One blank line should be left between the figure caption and the next paragraph. Please ensure that all figures are of the highest quality. Keep figures as simple as possible. Avoid excessive notes. Photographs must have a </w:t>
      </w:r>
      <w:r>
        <w:rPr>
          <w:sz w:val="20"/>
          <w:szCs w:val="20"/>
        </w:rPr>
        <w:t>resolution of at least 300 dpi. The use of colour is allowed on figures. Note that the te</w:t>
      </w:r>
      <w:r w:rsidR="00E4683F">
        <w:rPr>
          <w:sz w:val="20"/>
          <w:szCs w:val="20"/>
        </w:rPr>
        <w:t>x</w:t>
      </w:r>
      <w:r>
        <w:rPr>
          <w:sz w:val="20"/>
          <w:szCs w:val="20"/>
        </w:rPr>
        <w:t>t does not wrap around the figure but if you do not like the wasted space then it is acceptable to put two figures side by side but they must be e.g. a ‘Figure 1(a)’ and ‘Figure 1(b)’ and not ‘Figure 1’ and ‘Figure 2’. See the example given as Figure 2. However</w:t>
      </w:r>
      <w:r w:rsidR="001138B1">
        <w:rPr>
          <w:sz w:val="20"/>
          <w:szCs w:val="20"/>
        </w:rPr>
        <w:t>,</w:t>
      </w:r>
      <w:r>
        <w:rPr>
          <w:sz w:val="20"/>
          <w:szCs w:val="20"/>
        </w:rPr>
        <w:t xml:space="preserve"> all figures must be as close as possible to the location where they are first referred to in the text. The figure </w:t>
      </w:r>
      <w:r w:rsidR="001B3CAA">
        <w:rPr>
          <w:sz w:val="20"/>
          <w:szCs w:val="20"/>
        </w:rPr>
        <w:t>should</w:t>
      </w:r>
      <w:r>
        <w:rPr>
          <w:sz w:val="20"/>
          <w:szCs w:val="20"/>
        </w:rPr>
        <w:t xml:space="preserve"> not</w:t>
      </w:r>
      <w:r w:rsidR="001B3CAA">
        <w:rPr>
          <w:sz w:val="20"/>
          <w:szCs w:val="20"/>
        </w:rPr>
        <w:t xml:space="preserve"> be</w:t>
      </w:r>
      <w:r>
        <w:rPr>
          <w:sz w:val="20"/>
          <w:szCs w:val="20"/>
        </w:rPr>
        <w:t xml:space="preserve"> surrounded by an unnecessary box/border. </w:t>
      </w:r>
      <w:r w:rsidR="00273A87">
        <w:rPr>
          <w:sz w:val="20"/>
          <w:szCs w:val="20"/>
        </w:rPr>
        <w:t xml:space="preserve">Use the ‘crop’ option to remove </w:t>
      </w:r>
      <w:r w:rsidR="001B3CAA">
        <w:rPr>
          <w:sz w:val="20"/>
          <w:szCs w:val="20"/>
        </w:rPr>
        <w:t>any such</w:t>
      </w:r>
      <w:r w:rsidR="00273A87">
        <w:rPr>
          <w:sz w:val="20"/>
          <w:szCs w:val="20"/>
        </w:rPr>
        <w:t xml:space="preserve"> boxes or borders</w:t>
      </w:r>
      <w:r w:rsidR="001B3CAA">
        <w:rPr>
          <w:sz w:val="20"/>
          <w:szCs w:val="20"/>
        </w:rPr>
        <w:t xml:space="preserve"> </w:t>
      </w:r>
      <w:r>
        <w:rPr>
          <w:sz w:val="20"/>
          <w:szCs w:val="20"/>
        </w:rPr>
        <w:t>when inserting figures from MS Excel.</w:t>
      </w:r>
    </w:p>
    <w:p w14:paraId="396F5AE5" w14:textId="42EF783B" w:rsidR="00BC24D1" w:rsidRDefault="00BC24D1" w:rsidP="003E1D36">
      <w:pPr>
        <w:pStyle w:val="ListParagraph"/>
        <w:ind w:left="0" w:firstLine="709"/>
        <w:jc w:val="both"/>
        <w:rPr>
          <w:sz w:val="20"/>
          <w:szCs w:val="20"/>
        </w:rPr>
      </w:pPr>
      <w:r>
        <w:rPr>
          <w:sz w:val="20"/>
          <w:szCs w:val="20"/>
        </w:rPr>
        <w:t>If you want to quote from a source directly please make sure you enclose the words as shown. Norman et al. (2006</w:t>
      </w:r>
      <w:r w:rsidR="00273A87">
        <w:rPr>
          <w:sz w:val="20"/>
          <w:szCs w:val="20"/>
        </w:rPr>
        <w:t xml:space="preserve">, </w:t>
      </w:r>
      <w:r w:rsidR="00273A87" w:rsidRPr="009875F9">
        <w:rPr>
          <w:sz w:val="20"/>
          <w:szCs w:val="20"/>
        </w:rPr>
        <w:t>p</w:t>
      </w:r>
      <w:r w:rsidR="009875F9">
        <w:rPr>
          <w:sz w:val="20"/>
          <w:szCs w:val="20"/>
        </w:rPr>
        <w:t>24</w:t>
      </w:r>
      <w:r>
        <w:rPr>
          <w:sz w:val="20"/>
          <w:szCs w:val="20"/>
        </w:rPr>
        <w:t>) explain how “experimental research is also enabling us to validate numerical methods through comparison of results with experimental tests”. However</w:t>
      </w:r>
      <w:r w:rsidR="001138B1">
        <w:rPr>
          <w:sz w:val="20"/>
          <w:szCs w:val="20"/>
        </w:rPr>
        <w:t>,</w:t>
      </w:r>
      <w:r>
        <w:rPr>
          <w:sz w:val="20"/>
          <w:szCs w:val="20"/>
        </w:rPr>
        <w:t xml:space="preserve"> if you want to quote a large block of text then it needs to be in font size 8 and indented (1cm on each side) as shown below. Norman et al. (2006</w:t>
      </w:r>
      <w:r w:rsidR="00273A87">
        <w:rPr>
          <w:sz w:val="20"/>
          <w:szCs w:val="20"/>
        </w:rPr>
        <w:t xml:space="preserve">, </w:t>
      </w:r>
      <w:r w:rsidR="00273A87" w:rsidRPr="009875F9">
        <w:rPr>
          <w:sz w:val="20"/>
          <w:szCs w:val="20"/>
        </w:rPr>
        <w:t>p2</w:t>
      </w:r>
      <w:r w:rsidR="009875F9">
        <w:rPr>
          <w:sz w:val="20"/>
          <w:szCs w:val="20"/>
        </w:rPr>
        <w:t>4</w:t>
      </w:r>
      <w:r>
        <w:rPr>
          <w:sz w:val="20"/>
          <w:szCs w:val="20"/>
        </w:rPr>
        <w:t>) give the following description of BLADE:</w:t>
      </w:r>
    </w:p>
    <w:p w14:paraId="6D0E091F" w14:textId="172089D3" w:rsidR="00BC24D1" w:rsidRPr="00A03DEF" w:rsidRDefault="00BC24D1" w:rsidP="002C4C52">
      <w:pPr>
        <w:pStyle w:val="ListParagraph"/>
        <w:ind w:left="567" w:right="567"/>
        <w:jc w:val="both"/>
        <w:rPr>
          <w:sz w:val="16"/>
          <w:szCs w:val="16"/>
        </w:rPr>
      </w:pPr>
      <w:r>
        <w:rPr>
          <w:sz w:val="16"/>
          <w:szCs w:val="16"/>
        </w:rPr>
        <w:t>“…w</w:t>
      </w:r>
      <w:r w:rsidRPr="00C23E5C">
        <w:rPr>
          <w:sz w:val="16"/>
          <w:szCs w:val="16"/>
        </w:rPr>
        <w:t>ith the recent opening of BLADE (Bristol laboratories for advanced dynamic engineering) the scope for real</w:t>
      </w:r>
      <w:r w:rsidR="001138B1">
        <w:rPr>
          <w:sz w:val="16"/>
          <w:szCs w:val="16"/>
        </w:rPr>
        <w:t>-</w:t>
      </w:r>
      <w:r w:rsidRPr="00C23E5C">
        <w:rPr>
          <w:sz w:val="16"/>
          <w:szCs w:val="16"/>
        </w:rPr>
        <w:t>time large</w:t>
      </w:r>
      <w:r w:rsidR="001138B1">
        <w:rPr>
          <w:sz w:val="16"/>
          <w:szCs w:val="16"/>
        </w:rPr>
        <w:t>-</w:t>
      </w:r>
      <w:r w:rsidRPr="00C23E5C">
        <w:rPr>
          <w:sz w:val="16"/>
          <w:szCs w:val="16"/>
        </w:rPr>
        <w:t>scale testing has greatly increased. Our integrated approach to research has enabled us to design, construct and accurately control the first dedicated multiple support excitation experimental test bed for testing scale models of long span bridges</w:t>
      </w:r>
      <w:r w:rsidRPr="002C4C52">
        <w:rPr>
          <w:sz w:val="16"/>
          <w:szCs w:val="16"/>
        </w:rPr>
        <w:t>.</w:t>
      </w:r>
      <w:r w:rsidR="00EE6044" w:rsidRPr="002C4C52">
        <w:rPr>
          <w:sz w:val="16"/>
          <w:szCs w:val="16"/>
        </w:rPr>
        <w:t xml:space="preserve"> </w:t>
      </w:r>
      <w:r w:rsidRPr="00A03DEF">
        <w:rPr>
          <w:sz w:val="16"/>
          <w:szCs w:val="16"/>
        </w:rPr>
        <w:t>This test bed is being used to help increase our understanding of the effects of MSE on structures.”</w:t>
      </w:r>
    </w:p>
    <w:p w14:paraId="4E80E585" w14:textId="56748279" w:rsidR="00BC24D1" w:rsidRDefault="00BC24D1" w:rsidP="00BC24D1">
      <w:pPr>
        <w:pStyle w:val="ListParagraph"/>
        <w:ind w:left="0"/>
        <w:jc w:val="both"/>
        <w:rPr>
          <w:sz w:val="20"/>
          <w:szCs w:val="20"/>
        </w:rPr>
      </w:pPr>
      <w:r w:rsidRPr="00C23E5C">
        <w:rPr>
          <w:sz w:val="20"/>
          <w:szCs w:val="20"/>
        </w:rPr>
        <w:t>Now we return to the rest of the text.</w:t>
      </w:r>
      <w:r>
        <w:rPr>
          <w:sz w:val="20"/>
          <w:szCs w:val="20"/>
        </w:rPr>
        <w:t xml:space="preserve"> </w:t>
      </w:r>
      <w:r w:rsidR="0043405A">
        <w:rPr>
          <w:sz w:val="20"/>
          <w:szCs w:val="20"/>
        </w:rPr>
        <w:t xml:space="preserve">Finally, make </w:t>
      </w:r>
      <w:r>
        <w:rPr>
          <w:sz w:val="20"/>
          <w:szCs w:val="20"/>
        </w:rPr>
        <w:t xml:space="preserve">sure you </w:t>
      </w:r>
      <w:r w:rsidR="00EE6044">
        <w:rPr>
          <w:sz w:val="20"/>
          <w:szCs w:val="20"/>
        </w:rPr>
        <w:t xml:space="preserve">leave </w:t>
      </w:r>
      <w:r>
        <w:rPr>
          <w:sz w:val="20"/>
          <w:szCs w:val="20"/>
        </w:rPr>
        <w:t xml:space="preserve">a line </w:t>
      </w:r>
      <w:r w:rsidR="005E12A8">
        <w:rPr>
          <w:sz w:val="20"/>
          <w:szCs w:val="20"/>
        </w:rPr>
        <w:t xml:space="preserve">below the paragraph </w:t>
      </w:r>
      <w:r>
        <w:rPr>
          <w:sz w:val="20"/>
          <w:szCs w:val="20"/>
        </w:rPr>
        <w:t xml:space="preserve">before </w:t>
      </w:r>
      <w:r w:rsidR="0043405A">
        <w:rPr>
          <w:sz w:val="20"/>
          <w:szCs w:val="20"/>
        </w:rPr>
        <w:t>a</w:t>
      </w:r>
      <w:r w:rsidR="00003968">
        <w:rPr>
          <w:sz w:val="20"/>
          <w:szCs w:val="20"/>
        </w:rPr>
        <w:t xml:space="preserve"> figure and then </w:t>
      </w:r>
      <w:r>
        <w:rPr>
          <w:sz w:val="20"/>
          <w:szCs w:val="20"/>
        </w:rPr>
        <w:t>insert the figure as shown</w:t>
      </w:r>
      <w:r w:rsidR="00003968">
        <w:rPr>
          <w:sz w:val="20"/>
          <w:szCs w:val="20"/>
        </w:rPr>
        <w:t xml:space="preserve"> below</w:t>
      </w:r>
      <w:r>
        <w:rPr>
          <w:sz w:val="20"/>
          <w:szCs w:val="20"/>
        </w:rPr>
        <w:t>.</w:t>
      </w:r>
    </w:p>
    <w:p w14:paraId="41F1F183" w14:textId="77777777" w:rsidR="00BC24D1" w:rsidRPr="00C23E5C" w:rsidRDefault="00BC24D1" w:rsidP="00BC24D1">
      <w:pPr>
        <w:pStyle w:val="ListParagraph"/>
        <w:ind w:left="0"/>
        <w:jc w:val="both"/>
        <w:rPr>
          <w:sz w:val="20"/>
          <w:szCs w:val="20"/>
        </w:rPr>
      </w:pPr>
    </w:p>
    <w:p w14:paraId="79CB1264" w14:textId="77777777" w:rsidR="00BC24D1" w:rsidRPr="00FF3910" w:rsidRDefault="00BC24D1" w:rsidP="00BC24D1">
      <w:pPr>
        <w:jc w:val="center"/>
      </w:pPr>
      <w:r>
        <w:rPr>
          <w:noProof/>
        </w:rPr>
        <w:drawing>
          <wp:inline distT="0" distB="0" distL="0" distR="0" wp14:anchorId="12AE885E" wp14:editId="32983DA2">
            <wp:extent cx="2882265" cy="209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2265" cy="2091429"/>
                    </a:xfrm>
                    <a:prstGeom prst="rect">
                      <a:avLst/>
                    </a:prstGeom>
                  </pic:spPr>
                </pic:pic>
              </a:graphicData>
            </a:graphic>
          </wp:inline>
        </w:drawing>
      </w:r>
    </w:p>
    <w:p w14:paraId="7E8D846E" w14:textId="77777777" w:rsidR="00BC24D1" w:rsidRDefault="00BC24D1" w:rsidP="00BC24D1">
      <w:pPr>
        <w:jc w:val="both"/>
        <w:rPr>
          <w:b/>
          <w:iCs/>
          <w:noProof/>
          <w:sz w:val="20"/>
          <w:szCs w:val="20"/>
        </w:rPr>
      </w:pPr>
    </w:p>
    <w:p w14:paraId="161E64C7" w14:textId="77777777" w:rsidR="00BC24D1" w:rsidRPr="00FF3910" w:rsidRDefault="00BC24D1" w:rsidP="00BC24D1">
      <w:pPr>
        <w:jc w:val="center"/>
        <w:rPr>
          <w:rStyle w:val="text"/>
          <w:b/>
          <w:bCs/>
        </w:rPr>
      </w:pPr>
      <w:r w:rsidRPr="00FF3910">
        <w:rPr>
          <w:b/>
          <w:iCs/>
          <w:noProof/>
          <w:sz w:val="20"/>
          <w:szCs w:val="20"/>
        </w:rPr>
        <w:t xml:space="preserve">Figure 1: </w:t>
      </w:r>
      <w:r>
        <w:rPr>
          <w:b/>
          <w:iCs/>
          <w:noProof/>
          <w:sz w:val="20"/>
          <w:szCs w:val="20"/>
        </w:rPr>
        <w:t>An interesting plot (note that figure captions go BELOW THE FIGURE)</w:t>
      </w:r>
    </w:p>
    <w:p w14:paraId="270CE0AA" w14:textId="77777777" w:rsidR="00BC24D1" w:rsidRPr="00C93312" w:rsidRDefault="00BC24D1" w:rsidP="00BC24D1">
      <w:pPr>
        <w:jc w:val="both"/>
        <w:rPr>
          <w:sz w:val="20"/>
          <w:szCs w:val="20"/>
        </w:rPr>
      </w:pPr>
    </w:p>
    <w:p w14:paraId="3413A057" w14:textId="77777777" w:rsidR="00BC24D1" w:rsidRPr="001E1B3B" w:rsidRDefault="00BC24D1" w:rsidP="00BC24D1">
      <w:pPr>
        <w:jc w:val="both"/>
        <w:rPr>
          <w:sz w:val="20"/>
          <w:szCs w:val="20"/>
        </w:rPr>
      </w:pPr>
      <w:r>
        <w:rPr>
          <w:sz w:val="20"/>
          <w:szCs w:val="20"/>
        </w:rPr>
        <w:t xml:space="preserve">Leave a single blank line then simply re-start typing a new paragraph after the figure. </w:t>
      </w:r>
    </w:p>
    <w:p w14:paraId="6FFB077D" w14:textId="77777777" w:rsidR="00BC24D1" w:rsidRDefault="00BC24D1" w:rsidP="00BC24D1">
      <w:pPr>
        <w:jc w:val="both"/>
        <w:rPr>
          <w:i/>
          <w:iCs/>
          <w:noProof/>
          <w:sz w:val="20"/>
          <w:szCs w:val="20"/>
        </w:rPr>
      </w:pPr>
    </w:p>
    <w:p w14:paraId="0C5B371B" w14:textId="77777777" w:rsidR="00BC24D1" w:rsidRDefault="00BC24D1" w:rsidP="00BC24D1">
      <w:pPr>
        <w:jc w:val="center"/>
        <w:rPr>
          <w:b/>
          <w:iCs/>
          <w:noProof/>
          <w:sz w:val="20"/>
          <w:szCs w:val="20"/>
        </w:rPr>
      </w:pPr>
      <w:r>
        <w:rPr>
          <w:noProof/>
        </w:rPr>
        <w:drawing>
          <wp:inline distT="0" distB="0" distL="0" distR="0" wp14:anchorId="6F064C2D" wp14:editId="5AAD0504">
            <wp:extent cx="2463800" cy="184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463800" cy="1847850"/>
                    </a:xfrm>
                    <a:prstGeom prst="rect">
                      <a:avLst/>
                    </a:prstGeom>
                  </pic:spPr>
                </pic:pic>
              </a:graphicData>
            </a:graphic>
          </wp:inline>
        </w:drawing>
      </w:r>
      <w:r w:rsidRPr="04E6FF0B">
        <w:rPr>
          <w:b/>
          <w:bCs/>
          <w:noProof/>
          <w:sz w:val="20"/>
          <w:szCs w:val="20"/>
        </w:rPr>
        <w:t xml:space="preserve">(a)      </w:t>
      </w:r>
      <w:r>
        <w:rPr>
          <w:noProof/>
        </w:rPr>
        <w:drawing>
          <wp:inline distT="0" distB="0" distL="0" distR="0" wp14:anchorId="652549D4" wp14:editId="7332A615">
            <wp:extent cx="2461260" cy="1845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2461260" cy="1845945"/>
                    </a:xfrm>
                    <a:prstGeom prst="rect">
                      <a:avLst/>
                    </a:prstGeom>
                  </pic:spPr>
                </pic:pic>
              </a:graphicData>
            </a:graphic>
          </wp:inline>
        </w:drawing>
      </w:r>
      <w:r w:rsidRPr="04E6FF0B">
        <w:rPr>
          <w:b/>
          <w:bCs/>
          <w:noProof/>
          <w:sz w:val="20"/>
          <w:szCs w:val="20"/>
        </w:rPr>
        <w:t>(b)</w:t>
      </w:r>
    </w:p>
    <w:p w14:paraId="225DC17B" w14:textId="77777777" w:rsidR="00BC24D1" w:rsidRDefault="00BC24D1" w:rsidP="00BC24D1">
      <w:pPr>
        <w:jc w:val="center"/>
        <w:rPr>
          <w:b/>
          <w:iCs/>
          <w:noProof/>
          <w:sz w:val="20"/>
          <w:szCs w:val="20"/>
        </w:rPr>
      </w:pPr>
    </w:p>
    <w:p w14:paraId="01D447C8" w14:textId="77777777" w:rsidR="00BC24D1" w:rsidRDefault="00BC24D1" w:rsidP="00BC24D1">
      <w:pPr>
        <w:jc w:val="center"/>
        <w:rPr>
          <w:b/>
          <w:iCs/>
          <w:noProof/>
          <w:sz w:val="20"/>
          <w:szCs w:val="20"/>
        </w:rPr>
      </w:pPr>
      <w:r>
        <w:rPr>
          <w:b/>
          <w:iCs/>
          <w:noProof/>
          <w:sz w:val="20"/>
          <w:szCs w:val="20"/>
        </w:rPr>
        <w:t>Figure 2: Walton-on-Thames Bridge (a) wide shot and (b) the underside of the deck</w:t>
      </w:r>
    </w:p>
    <w:p w14:paraId="47D26AB2" w14:textId="77777777" w:rsidR="00BC24D1" w:rsidRDefault="00BC24D1" w:rsidP="00BC24D1">
      <w:pPr>
        <w:jc w:val="center"/>
        <w:rPr>
          <w:b/>
          <w:iCs/>
          <w:noProof/>
          <w:sz w:val="20"/>
          <w:szCs w:val="20"/>
        </w:rPr>
      </w:pPr>
      <w:r>
        <w:rPr>
          <w:b/>
          <w:iCs/>
          <w:noProof/>
          <w:sz w:val="20"/>
          <w:szCs w:val="20"/>
        </w:rPr>
        <w:t>(photos taken by P. J. Vardanega, used with permision)</w:t>
      </w:r>
    </w:p>
    <w:p w14:paraId="6E53FA7E" w14:textId="77777777" w:rsidR="00BC24D1" w:rsidRDefault="00BC24D1" w:rsidP="00BC24D1">
      <w:pPr>
        <w:jc w:val="both"/>
        <w:rPr>
          <w:b/>
          <w:iCs/>
          <w:noProof/>
          <w:sz w:val="20"/>
          <w:szCs w:val="20"/>
        </w:rPr>
      </w:pPr>
    </w:p>
    <w:p w14:paraId="26BD9DB9" w14:textId="77777777" w:rsidR="00BC24D1" w:rsidRPr="004F68E5" w:rsidRDefault="00BC24D1" w:rsidP="00BC24D1">
      <w:pPr>
        <w:pStyle w:val="Heading2"/>
        <w:spacing w:after="0"/>
        <w:rPr>
          <w:rStyle w:val="text"/>
        </w:rPr>
      </w:pPr>
      <w:r w:rsidRPr="004F68E5">
        <w:rPr>
          <w:rStyle w:val="text"/>
        </w:rPr>
        <w:t xml:space="preserve">3. </w:t>
      </w:r>
      <w:r>
        <w:rPr>
          <w:rStyle w:val="text"/>
        </w:rPr>
        <w:t>NEXT HEADING</w:t>
      </w:r>
    </w:p>
    <w:p w14:paraId="5358960D" w14:textId="77777777" w:rsidR="00BC24D1" w:rsidRDefault="00BC24D1" w:rsidP="00BC24D1">
      <w:pPr>
        <w:jc w:val="both"/>
        <w:rPr>
          <w:i/>
          <w:iCs/>
          <w:noProof/>
          <w:sz w:val="20"/>
          <w:szCs w:val="20"/>
        </w:rPr>
      </w:pPr>
    </w:p>
    <w:p w14:paraId="08815462" w14:textId="74AC478D" w:rsidR="00BC24D1" w:rsidRDefault="00BC24D1" w:rsidP="00BC24D1">
      <w:pPr>
        <w:autoSpaceDE w:val="0"/>
        <w:autoSpaceDN w:val="0"/>
        <w:adjustRightInd w:val="0"/>
        <w:jc w:val="both"/>
        <w:rPr>
          <w:sz w:val="20"/>
          <w:szCs w:val="20"/>
        </w:rPr>
      </w:pPr>
      <w:r>
        <w:rPr>
          <w:sz w:val="20"/>
          <w:szCs w:val="20"/>
        </w:rPr>
        <w:t>Table 1 contains something interesting. For tables make sure that you use 8</w:t>
      </w:r>
      <w:r w:rsidR="00402A05">
        <w:rPr>
          <w:sz w:val="20"/>
          <w:szCs w:val="20"/>
        </w:rPr>
        <w:t>-</w:t>
      </w:r>
      <w:r>
        <w:rPr>
          <w:sz w:val="20"/>
          <w:szCs w:val="20"/>
        </w:rPr>
        <w:t xml:space="preserve">point Times New Roman for ALL the text in the </w:t>
      </w:r>
      <w:r w:rsidR="006B7709">
        <w:rPr>
          <w:sz w:val="20"/>
          <w:szCs w:val="20"/>
        </w:rPr>
        <w:t>t</w:t>
      </w:r>
      <w:r>
        <w:rPr>
          <w:sz w:val="20"/>
          <w:szCs w:val="20"/>
        </w:rPr>
        <w:t xml:space="preserve">able (apart from the caption). </w:t>
      </w:r>
      <w:r w:rsidRPr="001C622E">
        <w:rPr>
          <w:sz w:val="20"/>
          <w:szCs w:val="20"/>
        </w:rPr>
        <w:t>Please be consiste</w:t>
      </w:r>
      <w:r>
        <w:rPr>
          <w:sz w:val="20"/>
          <w:szCs w:val="20"/>
        </w:rPr>
        <w:t xml:space="preserve">nt throughout your manuscript. </w:t>
      </w:r>
      <w:r w:rsidRPr="001C622E">
        <w:rPr>
          <w:sz w:val="20"/>
          <w:szCs w:val="20"/>
        </w:rPr>
        <w:t xml:space="preserve">Leave one blank line before the table </w:t>
      </w:r>
      <w:r>
        <w:rPr>
          <w:sz w:val="20"/>
          <w:szCs w:val="20"/>
        </w:rPr>
        <w:t>title, another blank line after the title</w:t>
      </w:r>
      <w:r w:rsidRPr="001C622E">
        <w:rPr>
          <w:sz w:val="20"/>
          <w:szCs w:val="20"/>
        </w:rPr>
        <w:t xml:space="preserve"> and one blank line after the table. </w:t>
      </w:r>
      <w:r>
        <w:rPr>
          <w:sz w:val="20"/>
          <w:szCs w:val="20"/>
        </w:rPr>
        <w:t>Table titles must be above the table. As with figures the use of color is acceptable in tables. Make sure that the table does not run across multiple pages. If it does then have a repeat of the table caption with the word ‘continued’ in brackets after it.</w:t>
      </w:r>
    </w:p>
    <w:p w14:paraId="648ED70A" w14:textId="77777777" w:rsidR="00BC24D1" w:rsidRPr="001C622E" w:rsidRDefault="00BC24D1" w:rsidP="00BC24D1">
      <w:pPr>
        <w:autoSpaceDE w:val="0"/>
        <w:autoSpaceDN w:val="0"/>
        <w:adjustRightInd w:val="0"/>
        <w:jc w:val="both"/>
        <w:rPr>
          <w:sz w:val="20"/>
          <w:szCs w:val="20"/>
        </w:rPr>
      </w:pPr>
    </w:p>
    <w:p w14:paraId="56DC979D" w14:textId="77777777" w:rsidR="00BC24D1" w:rsidRPr="00FA35EC" w:rsidRDefault="00BC24D1" w:rsidP="00BC24D1">
      <w:pPr>
        <w:jc w:val="center"/>
        <w:rPr>
          <w:b/>
          <w:iCs/>
          <w:noProof/>
          <w:sz w:val="20"/>
          <w:szCs w:val="20"/>
        </w:rPr>
      </w:pPr>
      <w:r w:rsidRPr="00FA35EC">
        <w:rPr>
          <w:b/>
          <w:iCs/>
          <w:noProof/>
          <w:sz w:val="20"/>
          <w:szCs w:val="20"/>
        </w:rPr>
        <w:t>Table 1: Summary of the database</w:t>
      </w:r>
      <w:r>
        <w:rPr>
          <w:b/>
          <w:iCs/>
          <w:noProof/>
          <w:sz w:val="20"/>
          <w:szCs w:val="20"/>
        </w:rPr>
        <w:t xml:space="preserve"> (note that table captions go ABOVE THE TABLE)</w:t>
      </w:r>
    </w:p>
    <w:p w14:paraId="67B13AF9" w14:textId="77777777" w:rsidR="00BC24D1" w:rsidRDefault="00BC24D1" w:rsidP="00BC24D1">
      <w:pPr>
        <w:jc w:val="both"/>
        <w:rPr>
          <w:i/>
          <w:iCs/>
          <w:noProof/>
          <w:sz w:val="20"/>
          <w:szCs w:val="20"/>
        </w:rPr>
      </w:pPr>
    </w:p>
    <w:tbl>
      <w:tblPr>
        <w:tblW w:w="5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535"/>
        <w:gridCol w:w="2463"/>
      </w:tblGrid>
      <w:tr w:rsidR="00BC24D1" w:rsidRPr="005B1067" w14:paraId="33933825" w14:textId="77777777" w:rsidTr="00296D1A">
        <w:trPr>
          <w:jc w:val="center"/>
        </w:trPr>
        <w:tc>
          <w:tcPr>
            <w:tcW w:w="1703" w:type="dxa"/>
            <w:tcBorders>
              <w:bottom w:val="single" w:sz="4" w:space="0" w:color="auto"/>
            </w:tcBorders>
            <w:vAlign w:val="center"/>
          </w:tcPr>
          <w:p w14:paraId="1530539A" w14:textId="77777777" w:rsidR="00BC24D1" w:rsidRPr="00297E2B" w:rsidRDefault="00BC24D1" w:rsidP="00296D1A">
            <w:pPr>
              <w:jc w:val="both"/>
              <w:rPr>
                <w:b/>
                <w:sz w:val="16"/>
                <w:szCs w:val="16"/>
              </w:rPr>
            </w:pPr>
            <w:r w:rsidRPr="00297E2B">
              <w:rPr>
                <w:b/>
                <w:sz w:val="16"/>
                <w:szCs w:val="16"/>
              </w:rPr>
              <w:t>Column heading</w:t>
            </w:r>
          </w:p>
        </w:tc>
        <w:tc>
          <w:tcPr>
            <w:tcW w:w="1535" w:type="dxa"/>
            <w:tcBorders>
              <w:bottom w:val="single" w:sz="4" w:space="0" w:color="auto"/>
            </w:tcBorders>
            <w:vAlign w:val="center"/>
          </w:tcPr>
          <w:p w14:paraId="7A03F90F" w14:textId="77777777" w:rsidR="00BC24D1" w:rsidRPr="00297E2B" w:rsidRDefault="00BC24D1" w:rsidP="00296D1A">
            <w:pPr>
              <w:jc w:val="both"/>
              <w:rPr>
                <w:b/>
                <w:sz w:val="16"/>
                <w:szCs w:val="16"/>
              </w:rPr>
            </w:pPr>
            <w:r w:rsidRPr="00297E2B">
              <w:rPr>
                <w:b/>
                <w:sz w:val="16"/>
                <w:szCs w:val="16"/>
              </w:rPr>
              <w:t>Column heading</w:t>
            </w:r>
          </w:p>
        </w:tc>
        <w:tc>
          <w:tcPr>
            <w:tcW w:w="2463" w:type="dxa"/>
            <w:tcBorders>
              <w:bottom w:val="single" w:sz="4" w:space="0" w:color="auto"/>
            </w:tcBorders>
            <w:vAlign w:val="center"/>
          </w:tcPr>
          <w:p w14:paraId="0576A48C" w14:textId="77777777" w:rsidR="00BC24D1" w:rsidRPr="00297E2B" w:rsidRDefault="00BC24D1" w:rsidP="00296D1A">
            <w:pPr>
              <w:jc w:val="both"/>
              <w:rPr>
                <w:b/>
                <w:sz w:val="16"/>
                <w:szCs w:val="16"/>
              </w:rPr>
            </w:pPr>
            <w:r w:rsidRPr="00297E2B">
              <w:rPr>
                <w:b/>
                <w:sz w:val="16"/>
                <w:szCs w:val="16"/>
              </w:rPr>
              <w:t>Column heading</w:t>
            </w:r>
          </w:p>
        </w:tc>
      </w:tr>
      <w:tr w:rsidR="00BC24D1" w:rsidRPr="005B1067" w14:paraId="7B8BA6B9" w14:textId="77777777" w:rsidTr="00296D1A">
        <w:trPr>
          <w:jc w:val="center"/>
        </w:trPr>
        <w:tc>
          <w:tcPr>
            <w:tcW w:w="1703" w:type="dxa"/>
            <w:tcBorders>
              <w:bottom w:val="single" w:sz="4" w:space="0" w:color="auto"/>
            </w:tcBorders>
          </w:tcPr>
          <w:p w14:paraId="31DDC081" w14:textId="77777777" w:rsidR="00BC24D1" w:rsidRPr="00297E2B" w:rsidRDefault="00BC24D1" w:rsidP="00296D1A">
            <w:pPr>
              <w:jc w:val="both"/>
              <w:rPr>
                <w:sz w:val="16"/>
                <w:szCs w:val="16"/>
              </w:rPr>
            </w:pPr>
            <w:r w:rsidRPr="00297E2B">
              <w:rPr>
                <w:sz w:val="16"/>
                <w:szCs w:val="16"/>
              </w:rPr>
              <w:t>Table Text</w:t>
            </w:r>
          </w:p>
        </w:tc>
        <w:tc>
          <w:tcPr>
            <w:tcW w:w="1535" w:type="dxa"/>
            <w:tcBorders>
              <w:bottom w:val="single" w:sz="4" w:space="0" w:color="auto"/>
            </w:tcBorders>
          </w:tcPr>
          <w:p w14:paraId="232EDF45" w14:textId="77777777" w:rsidR="00BC24D1" w:rsidRPr="00297E2B" w:rsidRDefault="00BC24D1" w:rsidP="00296D1A">
            <w:pPr>
              <w:jc w:val="both"/>
              <w:rPr>
                <w:sz w:val="16"/>
                <w:szCs w:val="16"/>
              </w:rPr>
            </w:pPr>
            <w:r w:rsidRPr="00297E2B">
              <w:rPr>
                <w:sz w:val="16"/>
                <w:szCs w:val="16"/>
              </w:rPr>
              <w:t>10</w:t>
            </w:r>
          </w:p>
        </w:tc>
        <w:tc>
          <w:tcPr>
            <w:tcW w:w="2463" w:type="dxa"/>
            <w:tcBorders>
              <w:bottom w:val="single" w:sz="4" w:space="0" w:color="auto"/>
            </w:tcBorders>
          </w:tcPr>
          <w:p w14:paraId="58381BB4" w14:textId="77777777" w:rsidR="00BC24D1" w:rsidRPr="00297E2B" w:rsidRDefault="00BC24D1" w:rsidP="00296D1A">
            <w:pPr>
              <w:jc w:val="both"/>
              <w:rPr>
                <w:sz w:val="16"/>
                <w:szCs w:val="16"/>
              </w:rPr>
            </w:pPr>
            <w:r w:rsidRPr="00297E2B">
              <w:rPr>
                <w:sz w:val="16"/>
                <w:szCs w:val="16"/>
              </w:rPr>
              <w:t>Falling head permeameter</w:t>
            </w:r>
          </w:p>
        </w:tc>
      </w:tr>
      <w:tr w:rsidR="00BC24D1" w:rsidRPr="005B1067" w14:paraId="02B8CBF1" w14:textId="77777777" w:rsidTr="00296D1A">
        <w:trPr>
          <w:jc w:val="center"/>
        </w:trPr>
        <w:tc>
          <w:tcPr>
            <w:tcW w:w="1703" w:type="dxa"/>
            <w:tcBorders>
              <w:top w:val="single" w:sz="4" w:space="0" w:color="auto"/>
              <w:bottom w:val="single" w:sz="4" w:space="0" w:color="auto"/>
            </w:tcBorders>
          </w:tcPr>
          <w:p w14:paraId="3787FB59" w14:textId="77777777" w:rsidR="00BC24D1" w:rsidRPr="00297E2B" w:rsidRDefault="00BC24D1" w:rsidP="00296D1A">
            <w:pPr>
              <w:jc w:val="both"/>
              <w:rPr>
                <w:sz w:val="16"/>
                <w:szCs w:val="16"/>
              </w:rPr>
            </w:pPr>
          </w:p>
        </w:tc>
        <w:tc>
          <w:tcPr>
            <w:tcW w:w="1535" w:type="dxa"/>
            <w:tcBorders>
              <w:top w:val="single" w:sz="4" w:space="0" w:color="auto"/>
              <w:bottom w:val="single" w:sz="4" w:space="0" w:color="auto"/>
            </w:tcBorders>
          </w:tcPr>
          <w:p w14:paraId="76C24DC9" w14:textId="77777777" w:rsidR="00BC24D1" w:rsidRPr="00297E2B" w:rsidRDefault="00BC24D1" w:rsidP="00296D1A">
            <w:pPr>
              <w:jc w:val="both"/>
              <w:rPr>
                <w:sz w:val="16"/>
                <w:szCs w:val="16"/>
              </w:rPr>
            </w:pPr>
          </w:p>
        </w:tc>
        <w:tc>
          <w:tcPr>
            <w:tcW w:w="2463" w:type="dxa"/>
            <w:tcBorders>
              <w:top w:val="single" w:sz="4" w:space="0" w:color="auto"/>
              <w:bottom w:val="single" w:sz="4" w:space="0" w:color="auto"/>
            </w:tcBorders>
          </w:tcPr>
          <w:p w14:paraId="172F0AAA" w14:textId="77777777" w:rsidR="00BC24D1" w:rsidRPr="00297E2B" w:rsidRDefault="00BC24D1" w:rsidP="00296D1A">
            <w:pPr>
              <w:jc w:val="both"/>
              <w:rPr>
                <w:sz w:val="16"/>
                <w:szCs w:val="16"/>
              </w:rPr>
            </w:pPr>
          </w:p>
        </w:tc>
      </w:tr>
      <w:tr w:rsidR="00BC24D1" w:rsidRPr="005B1067" w14:paraId="39E3BABB" w14:textId="77777777" w:rsidTr="00296D1A">
        <w:trPr>
          <w:jc w:val="center"/>
        </w:trPr>
        <w:tc>
          <w:tcPr>
            <w:tcW w:w="1703" w:type="dxa"/>
            <w:tcBorders>
              <w:top w:val="single" w:sz="4" w:space="0" w:color="auto"/>
              <w:bottom w:val="single" w:sz="4" w:space="0" w:color="auto"/>
            </w:tcBorders>
          </w:tcPr>
          <w:p w14:paraId="0674882A" w14:textId="77777777" w:rsidR="00BC24D1" w:rsidRPr="00297E2B" w:rsidRDefault="00BC24D1" w:rsidP="00296D1A">
            <w:pPr>
              <w:jc w:val="both"/>
              <w:rPr>
                <w:sz w:val="16"/>
                <w:szCs w:val="16"/>
              </w:rPr>
            </w:pPr>
            <w:r w:rsidRPr="00297E2B">
              <w:rPr>
                <w:sz w:val="16"/>
                <w:szCs w:val="16"/>
              </w:rPr>
              <w:t>Concrete</w:t>
            </w:r>
          </w:p>
        </w:tc>
        <w:tc>
          <w:tcPr>
            <w:tcW w:w="1535" w:type="dxa"/>
            <w:tcBorders>
              <w:top w:val="single" w:sz="4" w:space="0" w:color="auto"/>
              <w:bottom w:val="single" w:sz="4" w:space="0" w:color="auto"/>
            </w:tcBorders>
          </w:tcPr>
          <w:p w14:paraId="3F985BCC" w14:textId="77777777" w:rsidR="00BC24D1" w:rsidRPr="00297E2B" w:rsidRDefault="00BC24D1" w:rsidP="00296D1A">
            <w:pPr>
              <w:jc w:val="both"/>
              <w:rPr>
                <w:sz w:val="16"/>
                <w:szCs w:val="16"/>
              </w:rPr>
            </w:pPr>
            <w:r w:rsidRPr="00297E2B">
              <w:rPr>
                <w:sz w:val="16"/>
                <w:szCs w:val="16"/>
              </w:rPr>
              <w:t>2</w:t>
            </w:r>
          </w:p>
        </w:tc>
        <w:tc>
          <w:tcPr>
            <w:tcW w:w="2463" w:type="dxa"/>
            <w:tcBorders>
              <w:top w:val="single" w:sz="4" w:space="0" w:color="auto"/>
              <w:bottom w:val="single" w:sz="4" w:space="0" w:color="auto"/>
            </w:tcBorders>
          </w:tcPr>
          <w:p w14:paraId="530675D8" w14:textId="77777777" w:rsidR="00BC24D1" w:rsidRPr="00297E2B" w:rsidRDefault="00BC24D1" w:rsidP="00296D1A">
            <w:pPr>
              <w:jc w:val="both"/>
              <w:rPr>
                <w:sz w:val="16"/>
                <w:szCs w:val="16"/>
              </w:rPr>
            </w:pPr>
            <w:r w:rsidRPr="00297E2B">
              <w:rPr>
                <w:sz w:val="16"/>
                <w:szCs w:val="16"/>
              </w:rPr>
              <w:t>Strong</w:t>
            </w:r>
          </w:p>
        </w:tc>
      </w:tr>
      <w:tr w:rsidR="00BC24D1" w:rsidRPr="005B1067" w14:paraId="3A1D5D35" w14:textId="77777777" w:rsidTr="00296D1A">
        <w:trPr>
          <w:jc w:val="center"/>
        </w:trPr>
        <w:tc>
          <w:tcPr>
            <w:tcW w:w="1703" w:type="dxa"/>
            <w:tcBorders>
              <w:top w:val="single" w:sz="4" w:space="0" w:color="auto"/>
              <w:bottom w:val="single" w:sz="4" w:space="0" w:color="auto"/>
            </w:tcBorders>
          </w:tcPr>
          <w:p w14:paraId="707F7AE9" w14:textId="77777777" w:rsidR="00BC24D1" w:rsidRPr="00297E2B" w:rsidRDefault="00BC24D1" w:rsidP="00296D1A">
            <w:pPr>
              <w:jc w:val="both"/>
              <w:rPr>
                <w:sz w:val="16"/>
                <w:szCs w:val="16"/>
              </w:rPr>
            </w:pPr>
            <w:r w:rsidRPr="00297E2B">
              <w:rPr>
                <w:sz w:val="16"/>
                <w:szCs w:val="16"/>
              </w:rPr>
              <w:t>Steel</w:t>
            </w:r>
          </w:p>
        </w:tc>
        <w:tc>
          <w:tcPr>
            <w:tcW w:w="1535" w:type="dxa"/>
            <w:tcBorders>
              <w:top w:val="single" w:sz="4" w:space="0" w:color="auto"/>
              <w:bottom w:val="single" w:sz="4" w:space="0" w:color="auto"/>
            </w:tcBorders>
          </w:tcPr>
          <w:p w14:paraId="659B3AD2" w14:textId="77777777" w:rsidR="00BC24D1" w:rsidRPr="00297E2B" w:rsidRDefault="00BC24D1" w:rsidP="00296D1A">
            <w:pPr>
              <w:jc w:val="both"/>
              <w:rPr>
                <w:sz w:val="16"/>
                <w:szCs w:val="16"/>
              </w:rPr>
            </w:pPr>
            <w:r w:rsidRPr="00297E2B">
              <w:rPr>
                <w:sz w:val="16"/>
                <w:szCs w:val="16"/>
              </w:rPr>
              <w:t>1</w:t>
            </w:r>
          </w:p>
        </w:tc>
        <w:tc>
          <w:tcPr>
            <w:tcW w:w="2463" w:type="dxa"/>
            <w:tcBorders>
              <w:top w:val="single" w:sz="4" w:space="0" w:color="auto"/>
              <w:bottom w:val="single" w:sz="4" w:space="0" w:color="auto"/>
            </w:tcBorders>
          </w:tcPr>
          <w:p w14:paraId="0F2C8600" w14:textId="77777777" w:rsidR="00BC24D1" w:rsidRPr="00297E2B" w:rsidRDefault="00BC24D1" w:rsidP="00296D1A">
            <w:pPr>
              <w:jc w:val="both"/>
              <w:rPr>
                <w:sz w:val="16"/>
                <w:szCs w:val="16"/>
              </w:rPr>
            </w:pPr>
            <w:r w:rsidRPr="00297E2B">
              <w:rPr>
                <w:sz w:val="16"/>
                <w:szCs w:val="16"/>
              </w:rPr>
              <w:t>Stronger</w:t>
            </w:r>
          </w:p>
        </w:tc>
      </w:tr>
      <w:tr w:rsidR="00BC24D1" w:rsidRPr="005B1067" w14:paraId="46F90544" w14:textId="77777777" w:rsidTr="00296D1A">
        <w:trPr>
          <w:jc w:val="center"/>
        </w:trPr>
        <w:tc>
          <w:tcPr>
            <w:tcW w:w="1703" w:type="dxa"/>
            <w:tcBorders>
              <w:top w:val="single" w:sz="4" w:space="0" w:color="auto"/>
            </w:tcBorders>
          </w:tcPr>
          <w:p w14:paraId="138D7E5E" w14:textId="77777777" w:rsidR="00BC24D1" w:rsidRPr="00297E2B" w:rsidRDefault="00BC24D1" w:rsidP="00296D1A">
            <w:pPr>
              <w:jc w:val="both"/>
              <w:rPr>
                <w:sz w:val="16"/>
                <w:szCs w:val="16"/>
              </w:rPr>
            </w:pPr>
            <w:r w:rsidRPr="00297E2B">
              <w:rPr>
                <w:sz w:val="16"/>
                <w:szCs w:val="16"/>
              </w:rPr>
              <w:t>Timber</w:t>
            </w:r>
          </w:p>
        </w:tc>
        <w:tc>
          <w:tcPr>
            <w:tcW w:w="1535" w:type="dxa"/>
            <w:tcBorders>
              <w:top w:val="single" w:sz="4" w:space="0" w:color="auto"/>
            </w:tcBorders>
          </w:tcPr>
          <w:p w14:paraId="363593E5" w14:textId="77777777" w:rsidR="00BC24D1" w:rsidRPr="00297E2B" w:rsidRDefault="00BC24D1" w:rsidP="00296D1A">
            <w:pPr>
              <w:jc w:val="both"/>
              <w:rPr>
                <w:sz w:val="16"/>
                <w:szCs w:val="16"/>
              </w:rPr>
            </w:pPr>
            <w:r w:rsidRPr="00297E2B">
              <w:rPr>
                <w:sz w:val="16"/>
                <w:szCs w:val="16"/>
              </w:rPr>
              <w:t>3</w:t>
            </w:r>
          </w:p>
        </w:tc>
        <w:tc>
          <w:tcPr>
            <w:tcW w:w="2463" w:type="dxa"/>
            <w:tcBorders>
              <w:top w:val="single" w:sz="4" w:space="0" w:color="auto"/>
            </w:tcBorders>
          </w:tcPr>
          <w:p w14:paraId="4077976D" w14:textId="77777777" w:rsidR="00BC24D1" w:rsidRPr="00297E2B" w:rsidRDefault="00BC24D1" w:rsidP="00296D1A">
            <w:pPr>
              <w:jc w:val="both"/>
              <w:rPr>
                <w:sz w:val="16"/>
                <w:szCs w:val="16"/>
              </w:rPr>
            </w:pPr>
            <w:r w:rsidRPr="00297E2B">
              <w:rPr>
                <w:sz w:val="16"/>
                <w:szCs w:val="16"/>
              </w:rPr>
              <w:t>Weak</w:t>
            </w:r>
          </w:p>
        </w:tc>
      </w:tr>
    </w:tbl>
    <w:p w14:paraId="5A4BE548" w14:textId="77777777" w:rsidR="00BC24D1" w:rsidRDefault="00BC24D1" w:rsidP="00BC24D1">
      <w:pPr>
        <w:jc w:val="both"/>
        <w:rPr>
          <w:sz w:val="20"/>
          <w:szCs w:val="20"/>
        </w:rPr>
      </w:pPr>
      <w:bookmarkStart w:id="4" w:name="_Toc121566595"/>
    </w:p>
    <w:p w14:paraId="2CA7E45B" w14:textId="77777777" w:rsidR="00BC24D1" w:rsidRDefault="00BC24D1" w:rsidP="00BC24D1">
      <w:pPr>
        <w:pStyle w:val="Heading2"/>
        <w:spacing w:after="0"/>
        <w:rPr>
          <w:rStyle w:val="text"/>
        </w:rPr>
      </w:pPr>
      <w:r>
        <w:rPr>
          <w:rStyle w:val="text"/>
        </w:rPr>
        <w:t>4. SUMMARY</w:t>
      </w:r>
    </w:p>
    <w:p w14:paraId="3FF051CC" w14:textId="77777777" w:rsidR="00BC24D1" w:rsidRDefault="00BC24D1" w:rsidP="00BC24D1">
      <w:pPr>
        <w:jc w:val="both"/>
        <w:rPr>
          <w:sz w:val="20"/>
          <w:szCs w:val="20"/>
        </w:rPr>
      </w:pPr>
    </w:p>
    <w:p w14:paraId="017ED7AE" w14:textId="77777777" w:rsidR="00BC24D1" w:rsidRPr="002C0205" w:rsidRDefault="00BC24D1" w:rsidP="00BC24D1">
      <w:pPr>
        <w:jc w:val="both"/>
        <w:rPr>
          <w:sz w:val="20"/>
          <w:szCs w:val="20"/>
        </w:rPr>
      </w:pPr>
      <w:r w:rsidRPr="002C0205">
        <w:rPr>
          <w:sz w:val="20"/>
          <w:szCs w:val="20"/>
        </w:rPr>
        <w:t>The conclusions to be drawn from this work are as follows:</w:t>
      </w:r>
    </w:p>
    <w:p w14:paraId="0AAB004E" w14:textId="725F4503" w:rsidR="00E562F2" w:rsidRPr="002C4C52" w:rsidRDefault="00BC24D1" w:rsidP="002C4C52">
      <w:pPr>
        <w:pStyle w:val="ListParagraph"/>
        <w:numPr>
          <w:ilvl w:val="0"/>
          <w:numId w:val="2"/>
        </w:numPr>
        <w:jc w:val="both"/>
      </w:pPr>
      <w:r w:rsidRPr="002C4C52">
        <w:rPr>
          <w:sz w:val="20"/>
          <w:szCs w:val="20"/>
        </w:rPr>
        <w:t>This is a great template</w:t>
      </w:r>
    </w:p>
    <w:p w14:paraId="2D0E38E4" w14:textId="77777777" w:rsidR="00DE374B" w:rsidRDefault="00DE374B" w:rsidP="00BC24D1">
      <w:pPr>
        <w:jc w:val="both"/>
        <w:rPr>
          <w:sz w:val="20"/>
          <w:szCs w:val="20"/>
        </w:rPr>
      </w:pPr>
    </w:p>
    <w:bookmarkEnd w:id="4"/>
    <w:p w14:paraId="76D28281" w14:textId="77777777" w:rsidR="00BC24D1" w:rsidRDefault="00BC24D1" w:rsidP="00BC24D1">
      <w:pPr>
        <w:pStyle w:val="Heading2"/>
        <w:spacing w:after="0"/>
        <w:rPr>
          <w:rStyle w:val="text"/>
        </w:rPr>
      </w:pPr>
      <w:r w:rsidRPr="00884EE0">
        <w:rPr>
          <w:rStyle w:val="text"/>
        </w:rPr>
        <w:t>R</w:t>
      </w:r>
      <w:r>
        <w:rPr>
          <w:rStyle w:val="text"/>
        </w:rPr>
        <w:t>EFERENCES</w:t>
      </w:r>
    </w:p>
    <w:p w14:paraId="04E5852E" w14:textId="77777777" w:rsidR="00BC24D1" w:rsidRDefault="00BC24D1" w:rsidP="00BC24D1">
      <w:pPr>
        <w:ind w:left="567" w:hanging="567"/>
        <w:rPr>
          <w:sz w:val="20"/>
          <w:szCs w:val="20"/>
        </w:rPr>
      </w:pPr>
    </w:p>
    <w:p w14:paraId="7432E1FE" w14:textId="0742F85E" w:rsidR="00BC24D1" w:rsidRPr="00A24BE1" w:rsidRDefault="00BC24D1" w:rsidP="00BC24D1">
      <w:pPr>
        <w:ind w:left="567" w:hanging="567"/>
        <w:rPr>
          <w:sz w:val="16"/>
          <w:szCs w:val="16"/>
        </w:rPr>
      </w:pPr>
      <w:r w:rsidRPr="00A24BE1">
        <w:rPr>
          <w:sz w:val="16"/>
          <w:szCs w:val="16"/>
        </w:rPr>
        <w:t>Anglia Ruskin University, (201</w:t>
      </w:r>
      <w:r w:rsidR="00D75242">
        <w:rPr>
          <w:sz w:val="16"/>
          <w:szCs w:val="16"/>
        </w:rPr>
        <w:t>7</w:t>
      </w:r>
      <w:r w:rsidRPr="00A24BE1">
        <w:rPr>
          <w:sz w:val="16"/>
          <w:szCs w:val="16"/>
        </w:rPr>
        <w:t xml:space="preserve">). </w:t>
      </w:r>
      <w:r w:rsidRPr="00A24BE1">
        <w:rPr>
          <w:i/>
          <w:sz w:val="16"/>
          <w:szCs w:val="16"/>
        </w:rPr>
        <w:t>Guide to the Harvard Style of Referencing</w:t>
      </w:r>
      <w:r w:rsidRPr="00A24BE1">
        <w:rPr>
          <w:sz w:val="16"/>
          <w:szCs w:val="16"/>
        </w:rPr>
        <w:t xml:space="preserve">, [online]. </w:t>
      </w:r>
      <w:r>
        <w:rPr>
          <w:sz w:val="16"/>
          <w:szCs w:val="16"/>
        </w:rPr>
        <w:t>See: &lt; </w:t>
      </w:r>
      <w:r w:rsidR="00EA17FD" w:rsidRPr="00EA17FD">
        <w:rPr>
          <w:rStyle w:val="Hyperlink"/>
          <w:sz w:val="16"/>
          <w:szCs w:val="16"/>
        </w:rPr>
        <w:t>https://libweb.anglia.ac.uk/referencing/files/Harvard_referencing_201718.pdf</w:t>
      </w:r>
      <w:r w:rsidRPr="000D7532">
        <w:rPr>
          <w:rStyle w:val="Hyperlink"/>
          <w:color w:val="auto"/>
          <w:sz w:val="16"/>
          <w:szCs w:val="16"/>
          <w:u w:val="none"/>
        </w:rPr>
        <w:t> &gt;</w:t>
      </w:r>
      <w:r w:rsidRPr="00A24BE1">
        <w:rPr>
          <w:sz w:val="16"/>
          <w:szCs w:val="16"/>
        </w:rPr>
        <w:t xml:space="preserve"> (accessed </w:t>
      </w:r>
      <w:r w:rsidR="00EA17FD">
        <w:rPr>
          <w:sz w:val="16"/>
          <w:szCs w:val="16"/>
        </w:rPr>
        <w:t>19/</w:t>
      </w:r>
      <w:r w:rsidRPr="00A24BE1">
        <w:rPr>
          <w:sz w:val="16"/>
          <w:szCs w:val="16"/>
        </w:rPr>
        <w:t>10/201</w:t>
      </w:r>
      <w:r w:rsidR="00EA17FD">
        <w:rPr>
          <w:sz w:val="16"/>
          <w:szCs w:val="16"/>
        </w:rPr>
        <w:t>7</w:t>
      </w:r>
      <w:r w:rsidRPr="00A24BE1">
        <w:rPr>
          <w:sz w:val="16"/>
          <w:szCs w:val="16"/>
        </w:rPr>
        <w:t>)</w:t>
      </w:r>
    </w:p>
    <w:p w14:paraId="5F14B486" w14:textId="77777777" w:rsidR="00BC24D1" w:rsidRPr="00A24BE1" w:rsidRDefault="00BC24D1" w:rsidP="00BC24D1">
      <w:pPr>
        <w:ind w:left="567" w:hanging="567"/>
        <w:rPr>
          <w:rStyle w:val="Hyperlink"/>
          <w:sz w:val="16"/>
          <w:szCs w:val="16"/>
        </w:rPr>
      </w:pPr>
      <w:r w:rsidRPr="00A24BE1">
        <w:rPr>
          <w:sz w:val="16"/>
          <w:szCs w:val="16"/>
        </w:rPr>
        <w:t xml:space="preserve">Bhattacharjee S and Mallick RB (2002) An alternative approach for the determination of bulk specific gravity and permeability of hot mix asphalt (HMA). International Journal of Pavement Engineering </w:t>
      </w:r>
      <w:r w:rsidRPr="00A24BE1">
        <w:rPr>
          <w:b/>
          <w:sz w:val="16"/>
          <w:szCs w:val="16"/>
        </w:rPr>
        <w:t>3(3):</w:t>
      </w:r>
      <w:r w:rsidRPr="00A24BE1">
        <w:rPr>
          <w:sz w:val="16"/>
          <w:szCs w:val="16"/>
        </w:rPr>
        <w:t xml:space="preserve"> 143-152, </w:t>
      </w:r>
      <w:hyperlink r:id="rId14" w:history="1">
        <w:r w:rsidRPr="00A24BE1">
          <w:rPr>
            <w:rStyle w:val="Hyperlink"/>
            <w:sz w:val="16"/>
            <w:szCs w:val="16"/>
          </w:rPr>
          <w:t>http://dx.doi.org/10.1080/1029843021000067782</w:t>
        </w:r>
      </w:hyperlink>
      <w:r w:rsidRPr="00A24BE1">
        <w:rPr>
          <w:rStyle w:val="Hyperlink"/>
          <w:sz w:val="16"/>
          <w:szCs w:val="16"/>
        </w:rPr>
        <w:t xml:space="preserve"> </w:t>
      </w:r>
    </w:p>
    <w:p w14:paraId="385E5E35" w14:textId="77777777" w:rsidR="00BC24D1" w:rsidRPr="00A24BE1" w:rsidRDefault="00BC24D1" w:rsidP="00BC24D1">
      <w:pPr>
        <w:ind w:left="567" w:hanging="567"/>
        <w:rPr>
          <w:sz w:val="16"/>
          <w:szCs w:val="16"/>
        </w:rPr>
      </w:pPr>
      <w:r w:rsidRPr="00A24BE1">
        <w:rPr>
          <w:sz w:val="16"/>
          <w:szCs w:val="16"/>
        </w:rPr>
        <w:t xml:space="preserve">Brown ER, Hainin MR, Cooley A and Hurley G (2004) Relationships of HMA In-Place Air Voids, Lift Thickness, and Permeability Volume 1. Report: NCHRP web document 68 (Project 9-27), available from: </w:t>
      </w:r>
      <w:r>
        <w:rPr>
          <w:sz w:val="16"/>
          <w:szCs w:val="16"/>
        </w:rPr>
        <w:t>&lt; </w:t>
      </w:r>
      <w:hyperlink r:id="rId15" w:history="1">
        <w:r w:rsidRPr="00A24BE1">
          <w:rPr>
            <w:rStyle w:val="Hyperlink"/>
            <w:sz w:val="16"/>
            <w:szCs w:val="16"/>
          </w:rPr>
          <w:t>www.trb.org/publications/nchrp/nchrp_w68v1.pdf</w:t>
        </w:r>
      </w:hyperlink>
      <w:r>
        <w:rPr>
          <w:rStyle w:val="Hyperlink"/>
          <w:sz w:val="16"/>
          <w:szCs w:val="16"/>
        </w:rPr>
        <w:t> </w:t>
      </w:r>
      <w:r>
        <w:rPr>
          <w:sz w:val="18"/>
          <w:szCs w:val="16"/>
        </w:rPr>
        <w:t>&gt;</w:t>
      </w:r>
      <w:r w:rsidRPr="00A24BE1">
        <w:rPr>
          <w:sz w:val="16"/>
          <w:szCs w:val="16"/>
        </w:rPr>
        <w:t>(accessed 11/10/2015)</w:t>
      </w:r>
    </w:p>
    <w:p w14:paraId="1750F5D1" w14:textId="77777777" w:rsidR="00BC24D1" w:rsidRPr="00A24BE1" w:rsidRDefault="00BC24D1" w:rsidP="00BC24D1">
      <w:pPr>
        <w:ind w:left="567" w:hanging="567"/>
        <w:rPr>
          <w:sz w:val="16"/>
          <w:szCs w:val="16"/>
        </w:rPr>
      </w:pPr>
      <w:r w:rsidRPr="00A24BE1">
        <w:rPr>
          <w:sz w:val="16"/>
          <w:szCs w:val="16"/>
        </w:rPr>
        <w:t xml:space="preserve">Catbas FN, Kijewski-Correa T and Aktan AE (eds.) (2012) </w:t>
      </w:r>
      <w:r w:rsidRPr="00A24BE1">
        <w:rPr>
          <w:i/>
          <w:sz w:val="16"/>
          <w:szCs w:val="16"/>
        </w:rPr>
        <w:t>Structural Identification of Constructed Facilities: Approaches, Methods, and Technologies for Effective Practice of St-Id. American Society of Civil Engineers</w:t>
      </w:r>
      <w:r w:rsidRPr="00A24BE1">
        <w:rPr>
          <w:sz w:val="16"/>
          <w:szCs w:val="16"/>
        </w:rPr>
        <w:t xml:space="preserve">. American Society of Civil Engineers, Reston, Virginia, United States of America. </w:t>
      </w:r>
    </w:p>
    <w:p w14:paraId="17F30F3F" w14:textId="77777777" w:rsidR="00BC24D1" w:rsidRPr="00A24BE1" w:rsidRDefault="00BC24D1" w:rsidP="00BC24D1">
      <w:pPr>
        <w:ind w:left="567" w:hanging="567"/>
        <w:rPr>
          <w:sz w:val="16"/>
          <w:szCs w:val="16"/>
        </w:rPr>
      </w:pPr>
      <w:r w:rsidRPr="00A24BE1">
        <w:rPr>
          <w:sz w:val="16"/>
          <w:szCs w:val="16"/>
        </w:rPr>
        <w:t xml:space="preserve">Ebrahimian H and De Risi R (2014) Seismic Reliability Assessment, Alternative Methods for. In </w:t>
      </w:r>
      <w:r w:rsidRPr="00A24BE1">
        <w:rPr>
          <w:i/>
          <w:sz w:val="16"/>
          <w:szCs w:val="16"/>
        </w:rPr>
        <w:t xml:space="preserve">Encylopedia of Earthquake Engineering </w:t>
      </w:r>
      <w:r w:rsidRPr="00A24BE1">
        <w:rPr>
          <w:sz w:val="16"/>
          <w:szCs w:val="16"/>
        </w:rPr>
        <w:t xml:space="preserve">(Beer, M., Kougioutzoglou, I. A., Patelli, E. and Au I. S.-K. eds.), Springer Berlin Heidelberg, </w:t>
      </w:r>
      <w:hyperlink r:id="rId16" w:history="1">
        <w:r w:rsidRPr="00A24BE1">
          <w:rPr>
            <w:rStyle w:val="Hyperlink"/>
            <w:sz w:val="16"/>
            <w:szCs w:val="16"/>
          </w:rPr>
          <w:t>http://dx.doi.org/10.1007/978-3-642-36197-5_245-1</w:t>
        </w:r>
      </w:hyperlink>
    </w:p>
    <w:p w14:paraId="629C9FD4" w14:textId="77777777" w:rsidR="00BC24D1" w:rsidRPr="00A24BE1" w:rsidRDefault="00BC24D1" w:rsidP="00BC24D1">
      <w:pPr>
        <w:ind w:left="567" w:hanging="567"/>
        <w:rPr>
          <w:sz w:val="16"/>
          <w:szCs w:val="16"/>
        </w:rPr>
      </w:pPr>
      <w:r w:rsidRPr="00A24BE1">
        <w:rPr>
          <w:sz w:val="16"/>
          <w:szCs w:val="16"/>
        </w:rPr>
        <w:t xml:space="preserve">Norman, J. A., Virden, D. W., Crewe, A. J. and Wagg, D. J. (2006). Modelling of bridges subject to multiple support excitation. The Structural Engineer </w:t>
      </w:r>
      <w:r w:rsidRPr="00A24BE1">
        <w:rPr>
          <w:b/>
          <w:sz w:val="16"/>
          <w:szCs w:val="16"/>
        </w:rPr>
        <w:t xml:space="preserve">85(5): </w:t>
      </w:r>
      <w:r w:rsidRPr="00A24BE1">
        <w:rPr>
          <w:sz w:val="16"/>
          <w:szCs w:val="16"/>
        </w:rPr>
        <w:t>24-26.</w:t>
      </w:r>
    </w:p>
    <w:p w14:paraId="2DAC6DD8" w14:textId="77777777" w:rsidR="00BC24D1" w:rsidRPr="00A24BE1" w:rsidRDefault="00BC24D1" w:rsidP="00BC24D1">
      <w:pPr>
        <w:ind w:left="567" w:hanging="567"/>
        <w:rPr>
          <w:sz w:val="16"/>
          <w:szCs w:val="16"/>
        </w:rPr>
      </w:pPr>
      <w:r w:rsidRPr="00A24BE1">
        <w:rPr>
          <w:sz w:val="16"/>
          <w:szCs w:val="16"/>
        </w:rPr>
        <w:t xml:space="preserve">Polshin DE and Tokar RA (1957) Maximum, Allowable Non-Uniform Settlement of Structures. In </w:t>
      </w:r>
      <w:r w:rsidRPr="00A24BE1">
        <w:rPr>
          <w:i/>
          <w:sz w:val="16"/>
          <w:szCs w:val="16"/>
        </w:rPr>
        <w:t>Proceedings of the Fourth International Conference on Soil Mechanics and Foundation Engineering: London 12-24 August 1957</w:t>
      </w:r>
      <w:r w:rsidRPr="00A24BE1">
        <w:rPr>
          <w:sz w:val="16"/>
          <w:szCs w:val="16"/>
        </w:rPr>
        <w:t xml:space="preserve">. Butterworths Scientific Publishing, London, United Kingdom, vol. 1, pp. 402-405. </w:t>
      </w:r>
    </w:p>
    <w:p w14:paraId="4AFECB8A" w14:textId="77777777" w:rsidR="00BC24D1" w:rsidRPr="00A24BE1" w:rsidRDefault="00BC24D1" w:rsidP="00BC24D1">
      <w:pPr>
        <w:ind w:left="567" w:hanging="567"/>
        <w:rPr>
          <w:sz w:val="16"/>
          <w:szCs w:val="16"/>
        </w:rPr>
      </w:pPr>
      <w:r w:rsidRPr="00A24BE1">
        <w:rPr>
          <w:sz w:val="16"/>
          <w:szCs w:val="16"/>
        </w:rPr>
        <w:t xml:space="preserve">Smith WF and Hashemi J (2011) </w:t>
      </w:r>
      <w:r w:rsidRPr="00A24BE1">
        <w:rPr>
          <w:i/>
          <w:sz w:val="16"/>
          <w:szCs w:val="16"/>
        </w:rPr>
        <w:t>Foundations of materials science and engineering</w:t>
      </w:r>
      <w:r w:rsidRPr="00A24BE1">
        <w:rPr>
          <w:sz w:val="16"/>
          <w:szCs w:val="16"/>
        </w:rPr>
        <w:t>, 5</w:t>
      </w:r>
      <w:r w:rsidRPr="00A24BE1">
        <w:rPr>
          <w:sz w:val="16"/>
          <w:szCs w:val="16"/>
          <w:vertAlign w:val="superscript"/>
        </w:rPr>
        <w:t>th</w:t>
      </w:r>
      <w:r w:rsidRPr="00A24BE1">
        <w:rPr>
          <w:sz w:val="16"/>
          <w:szCs w:val="16"/>
        </w:rPr>
        <w:t xml:space="preserve"> SI edition, McGraw-Hill, London, United Kingdom.</w:t>
      </w:r>
    </w:p>
    <w:p w14:paraId="1B9331C9" w14:textId="77777777" w:rsidR="00BC24D1" w:rsidRPr="005C6163" w:rsidRDefault="00BC24D1" w:rsidP="00BC24D1">
      <w:pPr>
        <w:rPr>
          <w:b/>
          <w:i/>
          <w:color w:val="FF0000"/>
          <w:sz w:val="20"/>
          <w:szCs w:val="20"/>
        </w:rPr>
      </w:pPr>
    </w:p>
    <w:p w14:paraId="78E99F58" w14:textId="20981BBD" w:rsidR="00BC24D1" w:rsidRDefault="00594032" w:rsidP="677011B6">
      <w:pPr>
        <w:rPr>
          <w:b/>
          <w:bCs/>
          <w:i/>
          <w:iCs/>
          <w:color w:val="FF0000"/>
          <w:sz w:val="20"/>
          <w:szCs w:val="20"/>
        </w:rPr>
      </w:pPr>
      <w:r w:rsidRPr="677011B6">
        <w:rPr>
          <w:b/>
          <w:bCs/>
          <w:i/>
          <w:iCs/>
          <w:color w:val="FF0000"/>
          <w:sz w:val="20"/>
          <w:szCs w:val="20"/>
        </w:rPr>
        <w:t xml:space="preserve">Your </w:t>
      </w:r>
      <w:r w:rsidR="00AC5600" w:rsidRPr="677011B6">
        <w:rPr>
          <w:b/>
          <w:bCs/>
          <w:i/>
          <w:iCs/>
          <w:color w:val="FF0000"/>
          <w:sz w:val="20"/>
          <w:szCs w:val="20"/>
        </w:rPr>
        <w:t>ENTIRE coursework</w:t>
      </w:r>
      <w:r w:rsidRPr="677011B6">
        <w:rPr>
          <w:b/>
          <w:bCs/>
          <w:i/>
          <w:iCs/>
          <w:color w:val="FF0000"/>
          <w:sz w:val="20"/>
          <w:szCs w:val="20"/>
        </w:rPr>
        <w:t xml:space="preserve"> document should be no more than </w:t>
      </w:r>
      <w:r w:rsidR="616F9A63" w:rsidRPr="677011B6">
        <w:rPr>
          <w:b/>
          <w:bCs/>
          <w:i/>
          <w:iCs/>
          <w:color w:val="FF0000"/>
          <w:sz w:val="20"/>
          <w:szCs w:val="20"/>
          <w:highlight w:val="yellow"/>
        </w:rPr>
        <w:t>8</w:t>
      </w:r>
      <w:r w:rsidR="00AC5600" w:rsidRPr="677011B6">
        <w:rPr>
          <w:b/>
          <w:bCs/>
          <w:i/>
          <w:iCs/>
          <w:color w:val="FF0000"/>
          <w:sz w:val="20"/>
          <w:szCs w:val="20"/>
          <w:highlight w:val="yellow"/>
          <w:u w:val="single"/>
        </w:rPr>
        <w:t xml:space="preserve"> pages</w:t>
      </w:r>
      <w:r w:rsidR="00AC5600" w:rsidRPr="677011B6">
        <w:rPr>
          <w:b/>
          <w:bCs/>
          <w:i/>
          <w:iCs/>
          <w:color w:val="FF0000"/>
          <w:sz w:val="20"/>
          <w:szCs w:val="20"/>
        </w:rPr>
        <w:t xml:space="preserve"> including the reference list</w:t>
      </w:r>
      <w:r w:rsidR="00117F2B" w:rsidRPr="677011B6">
        <w:rPr>
          <w:b/>
          <w:bCs/>
          <w:i/>
          <w:iCs/>
          <w:color w:val="FF0000"/>
          <w:sz w:val="20"/>
          <w:szCs w:val="20"/>
        </w:rPr>
        <w:t>. Please</w:t>
      </w:r>
      <w:r w:rsidR="00BC24D1" w:rsidRPr="677011B6">
        <w:rPr>
          <w:b/>
          <w:bCs/>
          <w:i/>
          <w:iCs/>
          <w:color w:val="FF0000"/>
          <w:sz w:val="20"/>
          <w:szCs w:val="20"/>
        </w:rPr>
        <w:t xml:space="preserve"> check</w:t>
      </w:r>
      <w:r w:rsidR="00EA1DD1" w:rsidRPr="677011B6">
        <w:rPr>
          <w:b/>
          <w:bCs/>
          <w:i/>
          <w:iCs/>
          <w:color w:val="FF0000"/>
          <w:sz w:val="20"/>
          <w:szCs w:val="20"/>
        </w:rPr>
        <w:t xml:space="preserve"> you have complied with this </w:t>
      </w:r>
      <w:r w:rsidR="00212305" w:rsidRPr="677011B6">
        <w:rPr>
          <w:b/>
          <w:bCs/>
          <w:i/>
          <w:iCs/>
          <w:color w:val="FF0000"/>
          <w:sz w:val="20"/>
          <w:szCs w:val="20"/>
        </w:rPr>
        <w:t>page limit</w:t>
      </w:r>
      <w:r w:rsidR="00033F8B" w:rsidRPr="677011B6">
        <w:rPr>
          <w:b/>
          <w:bCs/>
          <w:i/>
          <w:iCs/>
          <w:color w:val="FF0000"/>
          <w:sz w:val="20"/>
          <w:szCs w:val="20"/>
        </w:rPr>
        <w:t>, and that you have used the font sizes and spacings specified in this template</w:t>
      </w:r>
      <w:r w:rsidR="00E64735" w:rsidRPr="677011B6">
        <w:rPr>
          <w:b/>
          <w:bCs/>
          <w:i/>
          <w:iCs/>
          <w:color w:val="FF0000"/>
          <w:sz w:val="20"/>
          <w:szCs w:val="20"/>
        </w:rPr>
        <w:t>,</w:t>
      </w:r>
      <w:r w:rsidR="00BC24D1" w:rsidRPr="677011B6">
        <w:rPr>
          <w:b/>
          <w:bCs/>
          <w:i/>
          <w:iCs/>
          <w:color w:val="FF0000"/>
          <w:sz w:val="20"/>
          <w:szCs w:val="20"/>
        </w:rPr>
        <w:t xml:space="preserve"> else a penalty will be applied</w:t>
      </w:r>
      <w:r w:rsidR="00E87ECC" w:rsidRPr="677011B6">
        <w:rPr>
          <w:b/>
          <w:bCs/>
          <w:i/>
          <w:iCs/>
          <w:color w:val="FF0000"/>
          <w:sz w:val="20"/>
          <w:szCs w:val="20"/>
        </w:rPr>
        <w:t>.</w:t>
      </w:r>
    </w:p>
    <w:p w14:paraId="3592DD11" w14:textId="77777777" w:rsidR="00BC24D1" w:rsidRDefault="00BC24D1" w:rsidP="00BC24D1">
      <w:pPr>
        <w:rPr>
          <w:b/>
          <w:i/>
          <w:color w:val="FF0000"/>
          <w:sz w:val="20"/>
          <w:szCs w:val="20"/>
        </w:rPr>
      </w:pPr>
    </w:p>
    <w:p w14:paraId="5E37B6CE" w14:textId="001E37DB" w:rsidR="00BC24D1" w:rsidRPr="005C6163" w:rsidRDefault="00BC24D1" w:rsidP="00BC24D1">
      <w:pPr>
        <w:rPr>
          <w:b/>
          <w:i/>
          <w:color w:val="FF0000"/>
          <w:sz w:val="20"/>
          <w:szCs w:val="20"/>
        </w:rPr>
      </w:pPr>
      <w:r>
        <w:rPr>
          <w:b/>
          <w:i/>
          <w:color w:val="FF0000"/>
          <w:sz w:val="20"/>
          <w:szCs w:val="20"/>
        </w:rPr>
        <w:t xml:space="preserve">Remember you need to submit your </w:t>
      </w:r>
      <w:r w:rsidR="00AC5600">
        <w:rPr>
          <w:b/>
          <w:i/>
          <w:color w:val="FF0000"/>
          <w:sz w:val="20"/>
          <w:szCs w:val="20"/>
        </w:rPr>
        <w:t>coursework document</w:t>
      </w:r>
      <w:r>
        <w:rPr>
          <w:b/>
          <w:i/>
          <w:color w:val="FF0000"/>
          <w:sz w:val="20"/>
          <w:szCs w:val="20"/>
        </w:rPr>
        <w:t xml:space="preserve"> as a PDF document</w:t>
      </w:r>
      <w:r w:rsidR="00AC5600">
        <w:rPr>
          <w:b/>
          <w:i/>
          <w:color w:val="FF0000"/>
          <w:sz w:val="20"/>
          <w:szCs w:val="20"/>
        </w:rPr>
        <w:t>.</w:t>
      </w:r>
      <w:r>
        <w:rPr>
          <w:b/>
          <w:i/>
          <w:color w:val="FF0000"/>
          <w:sz w:val="20"/>
          <w:szCs w:val="20"/>
        </w:rPr>
        <w:t xml:space="preserve"> </w:t>
      </w:r>
      <w:r w:rsidR="00D85E60">
        <w:rPr>
          <w:b/>
          <w:i/>
          <w:color w:val="FF0000"/>
          <w:sz w:val="20"/>
          <w:szCs w:val="20"/>
        </w:rPr>
        <w:t xml:space="preserve">When you convert </w:t>
      </w:r>
      <w:r w:rsidR="0044586C">
        <w:rPr>
          <w:b/>
          <w:i/>
          <w:color w:val="FF0000"/>
          <w:sz w:val="20"/>
          <w:szCs w:val="20"/>
        </w:rPr>
        <w:t>your document into PDF make</w:t>
      </w:r>
      <w:r w:rsidR="00D85E60">
        <w:rPr>
          <w:b/>
          <w:i/>
          <w:color w:val="FF0000"/>
          <w:sz w:val="20"/>
          <w:szCs w:val="20"/>
        </w:rPr>
        <w:t xml:space="preserve"> </w:t>
      </w:r>
      <w:r>
        <w:rPr>
          <w:b/>
          <w:i/>
          <w:color w:val="FF0000"/>
          <w:sz w:val="20"/>
          <w:szCs w:val="20"/>
        </w:rPr>
        <w:t xml:space="preserve">sure you check that all the fonts, figures and text </w:t>
      </w:r>
      <w:r w:rsidR="0044586C">
        <w:rPr>
          <w:b/>
          <w:i/>
          <w:color w:val="FF0000"/>
          <w:sz w:val="20"/>
          <w:szCs w:val="20"/>
        </w:rPr>
        <w:t xml:space="preserve">have been </w:t>
      </w:r>
      <w:r>
        <w:rPr>
          <w:b/>
          <w:i/>
          <w:color w:val="FF0000"/>
          <w:sz w:val="20"/>
          <w:szCs w:val="20"/>
        </w:rPr>
        <w:t>preserved in the layout you intend</w:t>
      </w:r>
      <w:r w:rsidR="005D008B">
        <w:rPr>
          <w:b/>
          <w:i/>
          <w:color w:val="FF0000"/>
          <w:sz w:val="20"/>
          <w:szCs w:val="20"/>
        </w:rPr>
        <w:t>.</w:t>
      </w:r>
    </w:p>
    <w:p w14:paraId="1A6CF0AD" w14:textId="77777777" w:rsidR="00BC24D1" w:rsidRDefault="00BC24D1" w:rsidP="00BC24D1">
      <w:pPr>
        <w:rPr>
          <w:sz w:val="20"/>
          <w:szCs w:val="20"/>
        </w:rPr>
      </w:pPr>
      <w:r>
        <w:rPr>
          <w:sz w:val="20"/>
          <w:szCs w:val="20"/>
        </w:rPr>
        <w:br w:type="page"/>
      </w:r>
    </w:p>
    <w:p w14:paraId="6059EFA4" w14:textId="77777777" w:rsidR="00BC24D1" w:rsidRPr="00ED5DB5" w:rsidRDefault="00BC24D1" w:rsidP="00BC24D1">
      <w:pPr>
        <w:ind w:left="567" w:hanging="567"/>
        <w:rPr>
          <w:b/>
          <w:i/>
          <w:sz w:val="20"/>
          <w:szCs w:val="20"/>
          <w:u w:val="single"/>
        </w:rPr>
      </w:pPr>
      <w:r w:rsidRPr="00ED5DB5">
        <w:rPr>
          <w:b/>
          <w:i/>
          <w:sz w:val="20"/>
          <w:szCs w:val="20"/>
          <w:u w:val="single"/>
        </w:rPr>
        <w:lastRenderedPageBreak/>
        <w:t>Guidance notes for referencing:</w:t>
      </w:r>
    </w:p>
    <w:p w14:paraId="754B5BC3" w14:textId="77777777" w:rsidR="00BC24D1" w:rsidRDefault="00BC24D1" w:rsidP="00BC24D1">
      <w:pPr>
        <w:ind w:left="567" w:hanging="567"/>
        <w:rPr>
          <w:sz w:val="20"/>
          <w:szCs w:val="20"/>
        </w:rPr>
      </w:pPr>
    </w:p>
    <w:p w14:paraId="670C4B56" w14:textId="410643B0" w:rsidR="00BC24D1" w:rsidRDefault="00BC24D1" w:rsidP="00BC24D1">
      <w:pPr>
        <w:ind w:left="567" w:hanging="567"/>
        <w:rPr>
          <w:sz w:val="20"/>
          <w:szCs w:val="20"/>
        </w:rPr>
      </w:pPr>
      <w:r>
        <w:rPr>
          <w:sz w:val="20"/>
          <w:szCs w:val="20"/>
        </w:rPr>
        <w:t>We will generally follow the guidelines for referencing from ICE Publishing.</w:t>
      </w:r>
    </w:p>
    <w:p w14:paraId="5DB31A0D" w14:textId="77777777" w:rsidR="00BC24D1" w:rsidRDefault="00BC24D1" w:rsidP="00BC24D1">
      <w:pPr>
        <w:ind w:left="567" w:hanging="567"/>
        <w:rPr>
          <w:sz w:val="20"/>
          <w:szCs w:val="20"/>
        </w:rPr>
      </w:pPr>
    </w:p>
    <w:p w14:paraId="3AFB4F92" w14:textId="22517EFD" w:rsidR="00BC24D1" w:rsidRPr="006855D6" w:rsidRDefault="00BC24D1" w:rsidP="00BC24D1">
      <w:pPr>
        <w:ind w:left="425" w:hanging="425"/>
        <w:rPr>
          <w:sz w:val="16"/>
          <w:szCs w:val="16"/>
        </w:rPr>
      </w:pPr>
      <w:r w:rsidRPr="006855D6">
        <w:rPr>
          <w:sz w:val="16"/>
          <w:szCs w:val="16"/>
        </w:rPr>
        <w:t xml:space="preserve">ICE (2015). Guidelines for referencing - Engineering journal titles, [online]. See </w:t>
      </w:r>
      <w:hyperlink r:id="rId17" w:history="1">
        <w:r w:rsidRPr="006855D6">
          <w:rPr>
            <w:rStyle w:val="Hyperlink"/>
            <w:sz w:val="16"/>
            <w:szCs w:val="16"/>
          </w:rPr>
          <w:t>http://www.icevirtuallibrary.com/page/authors/preparing-your-manuscript/guidelines-engineering/harvard-referencing</w:t>
        </w:r>
      </w:hyperlink>
      <w:r w:rsidRPr="006855D6">
        <w:rPr>
          <w:sz w:val="16"/>
          <w:szCs w:val="16"/>
        </w:rPr>
        <w:t xml:space="preserve"> (last accessed: </w:t>
      </w:r>
      <w:r w:rsidR="00E457ED">
        <w:rPr>
          <w:sz w:val="16"/>
          <w:szCs w:val="16"/>
        </w:rPr>
        <w:t>31/03/</w:t>
      </w:r>
      <w:r w:rsidR="00EB0440">
        <w:rPr>
          <w:sz w:val="16"/>
          <w:szCs w:val="16"/>
        </w:rPr>
        <w:t>20</w:t>
      </w:r>
      <w:r w:rsidR="00E457ED">
        <w:rPr>
          <w:sz w:val="16"/>
          <w:szCs w:val="16"/>
        </w:rPr>
        <w:t>20</w:t>
      </w:r>
      <w:r w:rsidRPr="006855D6">
        <w:rPr>
          <w:sz w:val="16"/>
          <w:szCs w:val="16"/>
        </w:rPr>
        <w:t>)</w:t>
      </w:r>
    </w:p>
    <w:p w14:paraId="56286EA0" w14:textId="77777777" w:rsidR="00BC24D1" w:rsidRDefault="00BC24D1" w:rsidP="00BC24D1">
      <w:pPr>
        <w:jc w:val="both"/>
        <w:rPr>
          <w:sz w:val="20"/>
          <w:szCs w:val="20"/>
        </w:rPr>
      </w:pPr>
    </w:p>
    <w:p w14:paraId="6828E11D" w14:textId="1F35FCDC" w:rsidR="00BC24D1" w:rsidRDefault="00BC24D1" w:rsidP="00BC24D1">
      <w:pPr>
        <w:jc w:val="both"/>
        <w:rPr>
          <w:sz w:val="20"/>
          <w:szCs w:val="20"/>
        </w:rPr>
      </w:pPr>
      <w:r>
        <w:rPr>
          <w:sz w:val="20"/>
          <w:szCs w:val="20"/>
        </w:rPr>
        <w:t xml:space="preserve">Please list all your references in </w:t>
      </w:r>
      <w:r w:rsidRPr="00D737E7">
        <w:rPr>
          <w:b/>
          <w:sz w:val="20"/>
          <w:szCs w:val="20"/>
        </w:rPr>
        <w:t>alphabetical order</w:t>
      </w:r>
      <w:r>
        <w:rPr>
          <w:sz w:val="20"/>
          <w:szCs w:val="20"/>
        </w:rPr>
        <w:t xml:space="preserve">, not the order they appear in the paper. </w:t>
      </w:r>
      <w:r w:rsidR="002C4C52">
        <w:rPr>
          <w:sz w:val="20"/>
          <w:szCs w:val="20"/>
        </w:rPr>
        <w:t>T</w:t>
      </w:r>
      <w:r w:rsidRPr="00B60087">
        <w:rPr>
          <w:sz w:val="20"/>
          <w:szCs w:val="20"/>
        </w:rPr>
        <w:t>h</w:t>
      </w:r>
      <w:r w:rsidR="003D728E">
        <w:rPr>
          <w:sz w:val="20"/>
          <w:szCs w:val="20"/>
        </w:rPr>
        <w:t>e refe</w:t>
      </w:r>
      <w:r w:rsidR="00145291">
        <w:rPr>
          <w:sz w:val="20"/>
          <w:szCs w:val="20"/>
        </w:rPr>
        <w:t>rence</w:t>
      </w:r>
      <w:r w:rsidRPr="00B60087">
        <w:rPr>
          <w:sz w:val="20"/>
          <w:szCs w:val="20"/>
        </w:rPr>
        <w:t xml:space="preserve"> section</w:t>
      </w:r>
      <w:r>
        <w:rPr>
          <w:sz w:val="20"/>
          <w:szCs w:val="20"/>
        </w:rPr>
        <w:t xml:space="preserve"> heading</w:t>
      </w:r>
      <w:r w:rsidRPr="00B60087">
        <w:rPr>
          <w:sz w:val="20"/>
          <w:szCs w:val="20"/>
        </w:rPr>
        <w:t xml:space="preserve"> is not numbered</w:t>
      </w:r>
      <w:r w:rsidR="0009412D">
        <w:rPr>
          <w:sz w:val="20"/>
          <w:szCs w:val="20"/>
        </w:rPr>
        <w:t>.</w:t>
      </w:r>
      <w:r w:rsidRPr="00B60087">
        <w:rPr>
          <w:sz w:val="20"/>
          <w:szCs w:val="20"/>
        </w:rPr>
        <w:t xml:space="preserve"> </w:t>
      </w:r>
      <w:r>
        <w:rPr>
          <w:sz w:val="20"/>
          <w:szCs w:val="20"/>
        </w:rPr>
        <w:t>Do not set the paragraph formatting to ‘justify’ for the references, leave it at left aligned. Set the paragraph formatting to ‘hanging’ with a 0.75 cm indent as shown below. The font size is reduced as shown in the example list at the back to 8pt. Some example references are provided below:</w:t>
      </w:r>
    </w:p>
    <w:p w14:paraId="03511272" w14:textId="77777777" w:rsidR="00BC24D1" w:rsidRDefault="00BC24D1" w:rsidP="00BC24D1">
      <w:pPr>
        <w:rPr>
          <w:sz w:val="20"/>
          <w:szCs w:val="20"/>
        </w:rPr>
      </w:pPr>
    </w:p>
    <w:p w14:paraId="583D4B05" w14:textId="77777777" w:rsidR="00BC24D1" w:rsidRPr="00660721" w:rsidRDefault="00BC24D1" w:rsidP="00BC24D1">
      <w:pPr>
        <w:rPr>
          <w:b/>
          <w:sz w:val="20"/>
          <w:szCs w:val="20"/>
          <w:u w:val="single"/>
        </w:rPr>
      </w:pPr>
      <w:r w:rsidRPr="00660721">
        <w:rPr>
          <w:b/>
          <w:sz w:val="20"/>
          <w:szCs w:val="20"/>
          <w:u w:val="single"/>
        </w:rPr>
        <w:t>Example citation of books:</w:t>
      </w:r>
    </w:p>
    <w:p w14:paraId="4273F415" w14:textId="77777777" w:rsidR="00BC24D1" w:rsidRDefault="00BC24D1" w:rsidP="00BC24D1">
      <w:pPr>
        <w:rPr>
          <w:sz w:val="20"/>
          <w:szCs w:val="20"/>
        </w:rPr>
      </w:pPr>
    </w:p>
    <w:p w14:paraId="75679E5F" w14:textId="77777777" w:rsidR="00BC24D1" w:rsidRPr="00AF57DB" w:rsidRDefault="00BC24D1" w:rsidP="00BC24D1">
      <w:pPr>
        <w:ind w:left="425" w:hanging="425"/>
        <w:rPr>
          <w:sz w:val="16"/>
          <w:szCs w:val="16"/>
        </w:rPr>
      </w:pPr>
      <w:r w:rsidRPr="00AF57DB">
        <w:rPr>
          <w:sz w:val="16"/>
          <w:szCs w:val="16"/>
        </w:rPr>
        <w:t xml:space="preserve">Smith WF and Hashemi J (2011) </w:t>
      </w:r>
      <w:r w:rsidRPr="00AF57DB">
        <w:rPr>
          <w:i/>
          <w:sz w:val="16"/>
          <w:szCs w:val="16"/>
        </w:rPr>
        <w:t>Foundations of materials science and engineering</w:t>
      </w:r>
      <w:r w:rsidRPr="00AF57DB">
        <w:rPr>
          <w:sz w:val="16"/>
          <w:szCs w:val="16"/>
        </w:rPr>
        <w:t>, 5</w:t>
      </w:r>
      <w:r w:rsidRPr="00AF57DB">
        <w:rPr>
          <w:sz w:val="16"/>
          <w:szCs w:val="16"/>
          <w:vertAlign w:val="superscript"/>
        </w:rPr>
        <w:t>th</w:t>
      </w:r>
      <w:r w:rsidRPr="00AF57DB">
        <w:rPr>
          <w:sz w:val="16"/>
          <w:szCs w:val="16"/>
        </w:rPr>
        <w:t xml:space="preserve"> SI edition, McGraw-Hill, London, United Kingdom.</w:t>
      </w:r>
    </w:p>
    <w:p w14:paraId="23338D10" w14:textId="77777777" w:rsidR="00BC24D1" w:rsidRDefault="00BC24D1" w:rsidP="00BC24D1">
      <w:pPr>
        <w:rPr>
          <w:sz w:val="20"/>
          <w:szCs w:val="20"/>
        </w:rPr>
      </w:pPr>
    </w:p>
    <w:p w14:paraId="0BB75DAE" w14:textId="77777777" w:rsidR="00BC24D1" w:rsidRDefault="00BC24D1" w:rsidP="00BC24D1">
      <w:pPr>
        <w:rPr>
          <w:sz w:val="20"/>
          <w:szCs w:val="20"/>
        </w:rPr>
      </w:pPr>
      <w:r>
        <w:rPr>
          <w:sz w:val="20"/>
          <w:szCs w:val="20"/>
        </w:rPr>
        <w:t>The next citation example is for a book which was ‘edited’ but each chapter has different authors (see how eds. is given before the year):</w:t>
      </w:r>
    </w:p>
    <w:p w14:paraId="14919EE6" w14:textId="77777777" w:rsidR="00BC24D1" w:rsidRDefault="00BC24D1" w:rsidP="00BC24D1">
      <w:pPr>
        <w:rPr>
          <w:sz w:val="20"/>
          <w:szCs w:val="20"/>
        </w:rPr>
      </w:pPr>
    </w:p>
    <w:p w14:paraId="3189AA5B" w14:textId="77777777" w:rsidR="00BC24D1" w:rsidRPr="00AF57DB" w:rsidRDefault="00BC24D1" w:rsidP="00BC24D1">
      <w:pPr>
        <w:ind w:left="425" w:hanging="425"/>
        <w:rPr>
          <w:sz w:val="16"/>
          <w:szCs w:val="16"/>
        </w:rPr>
      </w:pPr>
      <w:r w:rsidRPr="00AF57DB">
        <w:rPr>
          <w:sz w:val="16"/>
          <w:szCs w:val="16"/>
        </w:rPr>
        <w:t xml:space="preserve">Catbas FN, Kijewski-Correa T and Aktan AE (eds.) (2012) </w:t>
      </w:r>
      <w:r w:rsidRPr="00AF57DB">
        <w:rPr>
          <w:i/>
          <w:sz w:val="16"/>
          <w:szCs w:val="16"/>
        </w:rPr>
        <w:t>Structural Identification of Constructed Facilities: Approaches, Methods, and Technologies for Effective Practice of St-Id. American Society of Civil Engineers</w:t>
      </w:r>
      <w:r w:rsidRPr="00AF57DB">
        <w:rPr>
          <w:sz w:val="16"/>
          <w:szCs w:val="16"/>
        </w:rPr>
        <w:t xml:space="preserve">. American Society of Civil Engineers, Reston, Virginia, United States of America. </w:t>
      </w:r>
    </w:p>
    <w:p w14:paraId="095945DF" w14:textId="77777777" w:rsidR="00BC24D1" w:rsidRDefault="00BC24D1" w:rsidP="00BC24D1">
      <w:pPr>
        <w:rPr>
          <w:sz w:val="20"/>
          <w:szCs w:val="20"/>
        </w:rPr>
      </w:pPr>
    </w:p>
    <w:p w14:paraId="40DA2333" w14:textId="77777777" w:rsidR="00BC24D1" w:rsidRDefault="00BC24D1" w:rsidP="00BC24D1">
      <w:pPr>
        <w:rPr>
          <w:sz w:val="20"/>
          <w:szCs w:val="20"/>
        </w:rPr>
      </w:pPr>
      <w:r>
        <w:rPr>
          <w:sz w:val="20"/>
          <w:szCs w:val="20"/>
        </w:rPr>
        <w:t>This is a citation of a specific chapter from a book which has different authors to the editors of the book (note how we keep the title of the entire book in italics, since the book that this chapter is in is not in print no page range is given. Sometimes book chapters also have a doi which should be listed as for journal articles (see below):</w:t>
      </w:r>
    </w:p>
    <w:p w14:paraId="0B85354C" w14:textId="77777777" w:rsidR="00BC24D1" w:rsidRDefault="00BC24D1" w:rsidP="00BC24D1">
      <w:pPr>
        <w:rPr>
          <w:sz w:val="20"/>
          <w:szCs w:val="20"/>
        </w:rPr>
      </w:pPr>
    </w:p>
    <w:p w14:paraId="105A48F4" w14:textId="77777777" w:rsidR="00BC24D1" w:rsidRPr="001655B6" w:rsidRDefault="00BC24D1" w:rsidP="00BC24D1">
      <w:pPr>
        <w:ind w:left="425" w:hanging="425"/>
        <w:rPr>
          <w:sz w:val="16"/>
          <w:szCs w:val="16"/>
        </w:rPr>
      </w:pPr>
      <w:r w:rsidRPr="001655B6">
        <w:rPr>
          <w:sz w:val="16"/>
          <w:szCs w:val="16"/>
        </w:rPr>
        <w:t xml:space="preserve">Ebrahimian H and De Risi R (2014) Seismic Reliability Assessment, Alternative Methods for. In </w:t>
      </w:r>
      <w:r w:rsidRPr="001655B6">
        <w:rPr>
          <w:i/>
          <w:sz w:val="16"/>
          <w:szCs w:val="16"/>
        </w:rPr>
        <w:t xml:space="preserve">Encylopedia of Earthquake Engineering </w:t>
      </w:r>
      <w:r w:rsidRPr="001655B6">
        <w:rPr>
          <w:sz w:val="16"/>
          <w:szCs w:val="16"/>
        </w:rPr>
        <w:t xml:space="preserve">(Beer, M., Kougioutzoglou, I. A., Patelli, E. and Au I. S.-K. eds.), Springer Berlin Heidelberg, </w:t>
      </w:r>
      <w:hyperlink r:id="rId18" w:history="1">
        <w:r w:rsidRPr="001655B6">
          <w:rPr>
            <w:rStyle w:val="Hyperlink"/>
            <w:sz w:val="16"/>
            <w:szCs w:val="16"/>
          </w:rPr>
          <w:t>http://dx.doi.org/10.1007/978-3-642-36197-5_245-1</w:t>
        </w:r>
      </w:hyperlink>
    </w:p>
    <w:p w14:paraId="72AD6FC9" w14:textId="77777777" w:rsidR="00BC24D1" w:rsidRDefault="00BC24D1" w:rsidP="00BC24D1">
      <w:pPr>
        <w:rPr>
          <w:sz w:val="20"/>
          <w:szCs w:val="20"/>
        </w:rPr>
      </w:pPr>
    </w:p>
    <w:p w14:paraId="02A6663D" w14:textId="77777777" w:rsidR="00BC24D1" w:rsidRPr="00B50955" w:rsidRDefault="00BC24D1" w:rsidP="00BC24D1">
      <w:pPr>
        <w:rPr>
          <w:b/>
          <w:sz w:val="20"/>
          <w:szCs w:val="20"/>
          <w:u w:val="single"/>
        </w:rPr>
      </w:pPr>
      <w:r w:rsidRPr="00B50955">
        <w:rPr>
          <w:b/>
          <w:sz w:val="20"/>
          <w:szCs w:val="20"/>
          <w:u w:val="single"/>
        </w:rPr>
        <w:t>Example citation of a journal article:</w:t>
      </w:r>
    </w:p>
    <w:p w14:paraId="44ACDB25" w14:textId="77777777" w:rsidR="00BC24D1" w:rsidRDefault="00BC24D1" w:rsidP="00BC24D1">
      <w:pPr>
        <w:rPr>
          <w:sz w:val="20"/>
          <w:szCs w:val="20"/>
        </w:rPr>
      </w:pPr>
    </w:p>
    <w:p w14:paraId="366001FF" w14:textId="77777777" w:rsidR="00BC24D1" w:rsidRPr="00DF2C67" w:rsidRDefault="00BC24D1" w:rsidP="00BC24D1">
      <w:pPr>
        <w:ind w:left="425" w:hanging="425"/>
        <w:rPr>
          <w:rStyle w:val="Hyperlink"/>
          <w:sz w:val="16"/>
          <w:szCs w:val="16"/>
        </w:rPr>
      </w:pPr>
      <w:r w:rsidRPr="00DF2C67">
        <w:rPr>
          <w:sz w:val="16"/>
          <w:szCs w:val="16"/>
        </w:rPr>
        <w:t xml:space="preserve">Bhattacharjee S and Mallick RB (2002) An alternative approach for the determination of bulk specific gravity and permeability of hot mix asphalt (HMA). International Journal of Pavement Engineering </w:t>
      </w:r>
      <w:r w:rsidRPr="00DF2C67">
        <w:rPr>
          <w:b/>
          <w:sz w:val="16"/>
          <w:szCs w:val="16"/>
        </w:rPr>
        <w:t>3(3):</w:t>
      </w:r>
      <w:r w:rsidRPr="00DF2C67">
        <w:rPr>
          <w:sz w:val="16"/>
          <w:szCs w:val="16"/>
        </w:rPr>
        <w:t xml:space="preserve"> 143-152, </w:t>
      </w:r>
      <w:hyperlink r:id="rId19" w:history="1">
        <w:r w:rsidRPr="00DF2C67">
          <w:rPr>
            <w:rStyle w:val="Hyperlink"/>
            <w:sz w:val="16"/>
            <w:szCs w:val="16"/>
          </w:rPr>
          <w:t>http://dx.doi.org/10.1080/1029843021000067782</w:t>
        </w:r>
      </w:hyperlink>
      <w:r w:rsidRPr="00DF2C67">
        <w:rPr>
          <w:rStyle w:val="Hyperlink"/>
          <w:sz w:val="16"/>
          <w:szCs w:val="16"/>
        </w:rPr>
        <w:t xml:space="preserve"> </w:t>
      </w:r>
    </w:p>
    <w:p w14:paraId="1C395F2B" w14:textId="77777777" w:rsidR="00BC24D1" w:rsidRPr="00DF2C67" w:rsidRDefault="00BC24D1" w:rsidP="00BC24D1">
      <w:pPr>
        <w:ind w:left="425" w:hanging="425"/>
        <w:rPr>
          <w:sz w:val="16"/>
          <w:szCs w:val="16"/>
        </w:rPr>
      </w:pPr>
      <w:r w:rsidRPr="00DF2C67">
        <w:rPr>
          <w:sz w:val="16"/>
          <w:szCs w:val="16"/>
        </w:rPr>
        <w:t xml:space="preserve">Norman, J. A., Virden, D. W., Crewe, A. J. and Wagg, D. J. (2006). Modelling of bridges subject to multiple support excitation. The Structural Engineer </w:t>
      </w:r>
      <w:r w:rsidRPr="00DF2C67">
        <w:rPr>
          <w:b/>
          <w:sz w:val="16"/>
          <w:szCs w:val="16"/>
        </w:rPr>
        <w:t xml:space="preserve">85(5): </w:t>
      </w:r>
      <w:r w:rsidRPr="00DF2C67">
        <w:rPr>
          <w:sz w:val="16"/>
          <w:szCs w:val="16"/>
        </w:rPr>
        <w:t>24-26.</w:t>
      </w:r>
    </w:p>
    <w:p w14:paraId="6004ABB1" w14:textId="77777777" w:rsidR="00BC24D1" w:rsidRPr="00E1783D" w:rsidRDefault="00BC24D1" w:rsidP="00BC24D1">
      <w:pPr>
        <w:rPr>
          <w:sz w:val="20"/>
          <w:szCs w:val="20"/>
        </w:rPr>
      </w:pPr>
    </w:p>
    <w:p w14:paraId="2E3B928C" w14:textId="77777777" w:rsidR="00BC24D1" w:rsidRDefault="00BC24D1" w:rsidP="00BC24D1">
      <w:pPr>
        <w:jc w:val="both"/>
        <w:rPr>
          <w:sz w:val="20"/>
          <w:szCs w:val="20"/>
        </w:rPr>
      </w:pPr>
      <w:r w:rsidRPr="00E1783D">
        <w:rPr>
          <w:sz w:val="20"/>
          <w:szCs w:val="20"/>
        </w:rPr>
        <w:t>Note that we put the issue number in brackets after the volume</w:t>
      </w:r>
      <w:r>
        <w:rPr>
          <w:sz w:val="20"/>
          <w:szCs w:val="20"/>
        </w:rPr>
        <w:t xml:space="preserve"> number and we put the volume and issue number in bold as shown before showing the page range. If available please put the doi number in as shown. Some publishers have now dispensed with issue numbers and some have dispensed with page numbers, replacing them with article numbers.  See the next example:</w:t>
      </w:r>
    </w:p>
    <w:p w14:paraId="3E71D841" w14:textId="77777777" w:rsidR="00BC24D1" w:rsidRDefault="00BC24D1" w:rsidP="00BC24D1">
      <w:pPr>
        <w:jc w:val="both"/>
        <w:rPr>
          <w:sz w:val="20"/>
          <w:szCs w:val="20"/>
        </w:rPr>
      </w:pPr>
    </w:p>
    <w:p w14:paraId="308215D3" w14:textId="77777777" w:rsidR="00BC24D1" w:rsidRPr="0086484B" w:rsidRDefault="00BC24D1" w:rsidP="00BC24D1">
      <w:pPr>
        <w:ind w:left="425" w:hanging="425"/>
        <w:rPr>
          <w:sz w:val="16"/>
          <w:szCs w:val="16"/>
        </w:rPr>
      </w:pPr>
      <w:r w:rsidRPr="0086484B">
        <w:rPr>
          <w:sz w:val="16"/>
          <w:szCs w:val="16"/>
        </w:rPr>
        <w:t xml:space="preserve">Cantero D and González A (2014) Bridge damage detection using weigh-in-motion technology. Journal of Bridge Engineering </w:t>
      </w:r>
      <w:r w:rsidRPr="0086484B">
        <w:rPr>
          <w:b/>
          <w:sz w:val="16"/>
          <w:szCs w:val="16"/>
        </w:rPr>
        <w:t xml:space="preserve">ASCE 20(5): </w:t>
      </w:r>
      <w:r w:rsidRPr="0086484B">
        <w:rPr>
          <w:sz w:val="16"/>
          <w:szCs w:val="16"/>
        </w:rPr>
        <w:t xml:space="preserve">04014078, </w:t>
      </w:r>
      <w:r w:rsidRPr="0086484B">
        <w:rPr>
          <w:rStyle w:val="Hyperlink"/>
          <w:sz w:val="16"/>
          <w:szCs w:val="16"/>
        </w:rPr>
        <w:t>h</w:t>
      </w:r>
      <w:hyperlink r:id="rId20" w:tgtFrame="_blank" w:tooltip="Opens new window" w:history="1">
        <w:r w:rsidRPr="0086484B">
          <w:rPr>
            <w:rStyle w:val="Hyperlink"/>
            <w:sz w:val="16"/>
            <w:szCs w:val="16"/>
          </w:rPr>
          <w:t>ttp://dx.doi.org/10.1061/(ASCE)BE.1943-5592.0000674</w:t>
        </w:r>
      </w:hyperlink>
    </w:p>
    <w:p w14:paraId="098BFBD3" w14:textId="77777777" w:rsidR="00BC24D1" w:rsidRDefault="00BC24D1" w:rsidP="00BC24D1">
      <w:pPr>
        <w:jc w:val="both"/>
        <w:rPr>
          <w:sz w:val="20"/>
          <w:szCs w:val="20"/>
        </w:rPr>
      </w:pPr>
    </w:p>
    <w:p w14:paraId="5A487BA8" w14:textId="77777777" w:rsidR="00BC24D1" w:rsidRPr="00C9032F" w:rsidRDefault="00BC24D1" w:rsidP="00BC24D1">
      <w:pPr>
        <w:rPr>
          <w:b/>
          <w:sz w:val="20"/>
          <w:szCs w:val="20"/>
          <w:u w:val="single"/>
        </w:rPr>
      </w:pPr>
      <w:r w:rsidRPr="00C9032F">
        <w:rPr>
          <w:b/>
          <w:sz w:val="20"/>
          <w:szCs w:val="20"/>
          <w:u w:val="single"/>
        </w:rPr>
        <w:t>Example citation of a conference paper publish</w:t>
      </w:r>
      <w:r>
        <w:rPr>
          <w:b/>
          <w:sz w:val="20"/>
          <w:szCs w:val="20"/>
          <w:u w:val="single"/>
        </w:rPr>
        <w:t xml:space="preserve">ed </w:t>
      </w:r>
      <w:r w:rsidRPr="00C9032F">
        <w:rPr>
          <w:b/>
          <w:sz w:val="20"/>
          <w:szCs w:val="20"/>
          <w:u w:val="single"/>
        </w:rPr>
        <w:t xml:space="preserve">in </w:t>
      </w:r>
      <w:r>
        <w:rPr>
          <w:b/>
          <w:sz w:val="20"/>
          <w:szCs w:val="20"/>
          <w:u w:val="single"/>
        </w:rPr>
        <w:t xml:space="preserve">printed </w:t>
      </w:r>
      <w:r w:rsidRPr="00C9032F">
        <w:rPr>
          <w:b/>
          <w:sz w:val="20"/>
          <w:szCs w:val="20"/>
          <w:u w:val="single"/>
        </w:rPr>
        <w:t>proceedings:</w:t>
      </w:r>
    </w:p>
    <w:p w14:paraId="29BCCA1A" w14:textId="77777777" w:rsidR="00BC24D1" w:rsidRDefault="00BC24D1" w:rsidP="00BC24D1">
      <w:pPr>
        <w:ind w:left="720" w:hanging="720"/>
        <w:rPr>
          <w:sz w:val="20"/>
          <w:szCs w:val="20"/>
        </w:rPr>
      </w:pPr>
    </w:p>
    <w:p w14:paraId="4AA21AC4" w14:textId="77777777" w:rsidR="00BC24D1" w:rsidRPr="0086484B" w:rsidRDefault="00BC24D1" w:rsidP="00BC24D1">
      <w:pPr>
        <w:ind w:left="425" w:hanging="425"/>
        <w:rPr>
          <w:sz w:val="16"/>
          <w:szCs w:val="16"/>
        </w:rPr>
      </w:pPr>
      <w:r w:rsidRPr="0086484B">
        <w:rPr>
          <w:sz w:val="16"/>
          <w:szCs w:val="16"/>
        </w:rPr>
        <w:t xml:space="preserve">Polshin DE and Tokar RA (1957) Maximum, Allowable Non-Uniform Settlement of Structures. In </w:t>
      </w:r>
      <w:r w:rsidRPr="0086484B">
        <w:rPr>
          <w:i/>
          <w:sz w:val="16"/>
          <w:szCs w:val="16"/>
        </w:rPr>
        <w:t>Proceedings of the Fourth International Conference on Soil Mechanics and Foundation Engineering: London 12-24 August 1957</w:t>
      </w:r>
      <w:r w:rsidRPr="0086484B">
        <w:rPr>
          <w:sz w:val="16"/>
          <w:szCs w:val="16"/>
        </w:rPr>
        <w:t xml:space="preserve">. Butterworths Scientific Publishing, London, United Kingdom, vol. 1, pp. 402-405. </w:t>
      </w:r>
    </w:p>
    <w:p w14:paraId="47E9AA71" w14:textId="77777777" w:rsidR="00BC24D1" w:rsidRDefault="00BC24D1" w:rsidP="00BC24D1">
      <w:pPr>
        <w:rPr>
          <w:sz w:val="20"/>
          <w:szCs w:val="20"/>
        </w:rPr>
      </w:pPr>
    </w:p>
    <w:p w14:paraId="6A3C97B3" w14:textId="77777777" w:rsidR="00BC24D1" w:rsidRDefault="00BC24D1" w:rsidP="00BC24D1">
      <w:pPr>
        <w:rPr>
          <w:sz w:val="20"/>
          <w:szCs w:val="20"/>
        </w:rPr>
      </w:pPr>
      <w:r>
        <w:rPr>
          <w:sz w:val="20"/>
          <w:szCs w:val="20"/>
        </w:rPr>
        <w:t>The article is to be found in the proceedings of the conference and the full title of the printed proceeding should be given and the volume number if available. Since it is technically a book extract you should give the publisher and location as shown. At the very end put the page range.  Often conference proceedings will have editors and they should be included in the example below:</w:t>
      </w:r>
    </w:p>
    <w:p w14:paraId="3194A863" w14:textId="77777777" w:rsidR="00BC24D1" w:rsidRDefault="00BC24D1" w:rsidP="00BC24D1">
      <w:pPr>
        <w:rPr>
          <w:sz w:val="20"/>
          <w:szCs w:val="20"/>
        </w:rPr>
      </w:pPr>
    </w:p>
    <w:p w14:paraId="2F0CA932" w14:textId="77777777" w:rsidR="00BC24D1" w:rsidRPr="00660721" w:rsidRDefault="00BC24D1" w:rsidP="00BC24D1">
      <w:pPr>
        <w:rPr>
          <w:b/>
          <w:sz w:val="20"/>
          <w:szCs w:val="20"/>
          <w:u w:val="single"/>
        </w:rPr>
      </w:pPr>
      <w:r w:rsidRPr="00660721">
        <w:rPr>
          <w:b/>
          <w:sz w:val="20"/>
          <w:szCs w:val="20"/>
          <w:u w:val="single"/>
        </w:rPr>
        <w:t>Example of a report published on the web:</w:t>
      </w:r>
    </w:p>
    <w:p w14:paraId="13C3A4BB" w14:textId="77777777" w:rsidR="00BC24D1" w:rsidRDefault="00BC24D1" w:rsidP="00BC24D1">
      <w:pPr>
        <w:rPr>
          <w:sz w:val="20"/>
          <w:szCs w:val="20"/>
        </w:rPr>
      </w:pPr>
    </w:p>
    <w:p w14:paraId="53934AF0" w14:textId="77777777" w:rsidR="00BC24D1" w:rsidRPr="0086484B" w:rsidRDefault="00BC24D1" w:rsidP="00BC24D1">
      <w:pPr>
        <w:ind w:left="425" w:hanging="425"/>
        <w:rPr>
          <w:sz w:val="16"/>
          <w:szCs w:val="16"/>
        </w:rPr>
      </w:pPr>
      <w:r w:rsidRPr="0086484B">
        <w:rPr>
          <w:sz w:val="16"/>
          <w:szCs w:val="16"/>
        </w:rPr>
        <w:t xml:space="preserve">Brown ER, Hainin MR, Cooley A and Hurley G (2004) Relationships of HMA In-Place Air Voids, Lift Thickness, and Permeability Volume 1. Report: NCHRP web document 68 (Project 9-27), available from: </w:t>
      </w:r>
      <w:hyperlink r:id="rId21" w:history="1">
        <w:r w:rsidRPr="0086484B">
          <w:rPr>
            <w:rStyle w:val="Hyperlink"/>
            <w:sz w:val="16"/>
            <w:szCs w:val="16"/>
          </w:rPr>
          <w:t>www.trb.org/publications/nchrp/nchrp_w68v1.pdf</w:t>
        </w:r>
      </w:hyperlink>
      <w:r w:rsidRPr="0086484B">
        <w:rPr>
          <w:sz w:val="16"/>
          <w:szCs w:val="16"/>
        </w:rPr>
        <w:t xml:space="preserve"> (accessed 11/10/2015)</w:t>
      </w:r>
    </w:p>
    <w:p w14:paraId="54AEAB15" w14:textId="77777777" w:rsidR="00BC24D1" w:rsidRDefault="00BC24D1" w:rsidP="00BC24D1">
      <w:pPr>
        <w:rPr>
          <w:sz w:val="20"/>
          <w:szCs w:val="20"/>
        </w:rPr>
      </w:pPr>
    </w:p>
    <w:p w14:paraId="4BE632EC" w14:textId="77777777" w:rsidR="00BC24D1" w:rsidRDefault="00BC24D1" w:rsidP="00BC24D1">
      <w:pPr>
        <w:rPr>
          <w:sz w:val="20"/>
          <w:szCs w:val="20"/>
        </w:rPr>
      </w:pPr>
      <w:r>
        <w:rPr>
          <w:sz w:val="20"/>
          <w:szCs w:val="20"/>
        </w:rPr>
        <w:lastRenderedPageBreak/>
        <w:t>Note how we give the report number/identifier and we are careful to include the date the report was last accessed from the web.</w:t>
      </w:r>
    </w:p>
    <w:p w14:paraId="593C6FF5" w14:textId="77777777" w:rsidR="00BC24D1" w:rsidRDefault="00BC24D1" w:rsidP="00BC24D1">
      <w:pPr>
        <w:rPr>
          <w:sz w:val="20"/>
          <w:szCs w:val="20"/>
        </w:rPr>
      </w:pPr>
    </w:p>
    <w:p w14:paraId="7E9FFD3D" w14:textId="77777777" w:rsidR="00BC24D1" w:rsidRPr="00924552" w:rsidRDefault="00BC24D1" w:rsidP="00BC24D1">
      <w:pPr>
        <w:rPr>
          <w:b/>
          <w:sz w:val="20"/>
          <w:szCs w:val="20"/>
          <w:u w:val="single"/>
        </w:rPr>
      </w:pPr>
      <w:r w:rsidRPr="00924552">
        <w:rPr>
          <w:b/>
          <w:sz w:val="20"/>
          <w:szCs w:val="20"/>
          <w:u w:val="single"/>
        </w:rPr>
        <w:t>Example citation of a code of practice or standard:</w:t>
      </w:r>
    </w:p>
    <w:p w14:paraId="5AC31B4C" w14:textId="77777777" w:rsidR="00BC24D1" w:rsidRDefault="00BC24D1" w:rsidP="00BC24D1">
      <w:pPr>
        <w:rPr>
          <w:sz w:val="20"/>
          <w:szCs w:val="20"/>
        </w:rPr>
      </w:pPr>
    </w:p>
    <w:p w14:paraId="09FB227B" w14:textId="77777777" w:rsidR="00BC24D1" w:rsidRPr="0086484B" w:rsidRDefault="00BC24D1" w:rsidP="00BC24D1">
      <w:pPr>
        <w:ind w:left="425" w:hanging="425"/>
        <w:jc w:val="both"/>
        <w:rPr>
          <w:sz w:val="16"/>
          <w:szCs w:val="16"/>
        </w:rPr>
      </w:pPr>
      <w:r w:rsidRPr="0086484B">
        <w:rPr>
          <w:sz w:val="16"/>
          <w:szCs w:val="16"/>
        </w:rPr>
        <w:t>BSI (1990). BS 1377-2. Methods of test of soils for Civil Engineering purposes. Classification tests.</w:t>
      </w:r>
      <w:r w:rsidRPr="0086484B">
        <w:rPr>
          <w:i/>
          <w:sz w:val="16"/>
          <w:szCs w:val="16"/>
        </w:rPr>
        <w:t xml:space="preserve"> </w:t>
      </w:r>
      <w:r w:rsidRPr="0086484B">
        <w:rPr>
          <w:sz w:val="16"/>
          <w:szCs w:val="16"/>
        </w:rPr>
        <w:t>British Standards Institute, London, United Kingdom.</w:t>
      </w:r>
    </w:p>
    <w:p w14:paraId="0266836E" w14:textId="77777777" w:rsidR="00BC24D1" w:rsidRDefault="00BC24D1" w:rsidP="00BC24D1">
      <w:pPr>
        <w:rPr>
          <w:sz w:val="20"/>
          <w:szCs w:val="20"/>
        </w:rPr>
      </w:pPr>
    </w:p>
    <w:p w14:paraId="31CCD606" w14:textId="77777777" w:rsidR="00BC24D1" w:rsidRPr="00924552" w:rsidRDefault="00BC24D1" w:rsidP="00BC24D1">
      <w:pPr>
        <w:rPr>
          <w:b/>
          <w:sz w:val="20"/>
          <w:szCs w:val="20"/>
          <w:u w:val="single"/>
        </w:rPr>
      </w:pPr>
      <w:r w:rsidRPr="00924552">
        <w:rPr>
          <w:b/>
          <w:sz w:val="20"/>
          <w:szCs w:val="20"/>
          <w:u w:val="single"/>
        </w:rPr>
        <w:t>Example citation of web-links:</w:t>
      </w:r>
    </w:p>
    <w:p w14:paraId="1A3B6D77" w14:textId="77777777" w:rsidR="00BC24D1" w:rsidRDefault="00BC24D1" w:rsidP="00BC24D1">
      <w:pPr>
        <w:rPr>
          <w:sz w:val="20"/>
          <w:szCs w:val="20"/>
        </w:rPr>
      </w:pPr>
    </w:p>
    <w:p w14:paraId="74E32B12" w14:textId="77777777" w:rsidR="00BC24D1" w:rsidRDefault="00BC24D1" w:rsidP="00BC24D1">
      <w:pPr>
        <w:rPr>
          <w:sz w:val="20"/>
          <w:szCs w:val="20"/>
        </w:rPr>
      </w:pPr>
      <w:r>
        <w:rPr>
          <w:sz w:val="20"/>
          <w:szCs w:val="20"/>
        </w:rPr>
        <w:t>Citation of web-pages should be avoided if possible, as information on web-links changes more frequently than we may think.  This is why the accessed date is very important.</w:t>
      </w:r>
    </w:p>
    <w:p w14:paraId="49F83E42" w14:textId="77777777" w:rsidR="00BC24D1" w:rsidRPr="00615061" w:rsidRDefault="00BC24D1" w:rsidP="00BC24D1">
      <w:pPr>
        <w:rPr>
          <w:sz w:val="20"/>
          <w:szCs w:val="20"/>
        </w:rPr>
      </w:pPr>
    </w:p>
    <w:p w14:paraId="7E4B1E7E" w14:textId="77777777" w:rsidR="008C27E7" w:rsidRPr="00A24BE1" w:rsidRDefault="008C27E7" w:rsidP="008C27E7">
      <w:pPr>
        <w:ind w:left="567" w:hanging="567"/>
        <w:rPr>
          <w:sz w:val="16"/>
          <w:szCs w:val="16"/>
        </w:rPr>
      </w:pPr>
      <w:r w:rsidRPr="00A24BE1">
        <w:rPr>
          <w:sz w:val="16"/>
          <w:szCs w:val="16"/>
        </w:rPr>
        <w:t>Anglia Ruskin University, (201</w:t>
      </w:r>
      <w:r>
        <w:rPr>
          <w:sz w:val="16"/>
          <w:szCs w:val="16"/>
        </w:rPr>
        <w:t>7</w:t>
      </w:r>
      <w:r w:rsidRPr="00A24BE1">
        <w:rPr>
          <w:sz w:val="16"/>
          <w:szCs w:val="16"/>
        </w:rPr>
        <w:t xml:space="preserve">). </w:t>
      </w:r>
      <w:r w:rsidRPr="00A24BE1">
        <w:rPr>
          <w:i/>
          <w:sz w:val="16"/>
          <w:szCs w:val="16"/>
        </w:rPr>
        <w:t>Guide to the Harvard Style of Referencing</w:t>
      </w:r>
      <w:r w:rsidRPr="00A24BE1">
        <w:rPr>
          <w:sz w:val="16"/>
          <w:szCs w:val="16"/>
        </w:rPr>
        <w:t xml:space="preserve">, [online]. </w:t>
      </w:r>
      <w:r>
        <w:rPr>
          <w:sz w:val="16"/>
          <w:szCs w:val="16"/>
        </w:rPr>
        <w:t>See: &lt; </w:t>
      </w:r>
      <w:r w:rsidRPr="00EA17FD">
        <w:rPr>
          <w:rStyle w:val="Hyperlink"/>
          <w:sz w:val="16"/>
          <w:szCs w:val="16"/>
        </w:rPr>
        <w:t>https://libweb.anglia.ac.uk/referencing/files/Harvard_referencing_201718.pdf</w:t>
      </w:r>
      <w:r w:rsidRPr="000D7532">
        <w:rPr>
          <w:rStyle w:val="Hyperlink"/>
          <w:color w:val="auto"/>
          <w:sz w:val="16"/>
          <w:szCs w:val="16"/>
          <w:u w:val="none"/>
        </w:rPr>
        <w:t> &gt;</w:t>
      </w:r>
      <w:r w:rsidRPr="00A24BE1">
        <w:rPr>
          <w:sz w:val="16"/>
          <w:szCs w:val="16"/>
        </w:rPr>
        <w:t xml:space="preserve"> (accessed </w:t>
      </w:r>
      <w:r>
        <w:rPr>
          <w:sz w:val="16"/>
          <w:szCs w:val="16"/>
        </w:rPr>
        <w:t>19/</w:t>
      </w:r>
      <w:r w:rsidRPr="00A24BE1">
        <w:rPr>
          <w:sz w:val="16"/>
          <w:szCs w:val="16"/>
        </w:rPr>
        <w:t>10/201</w:t>
      </w:r>
      <w:r>
        <w:rPr>
          <w:sz w:val="16"/>
          <w:szCs w:val="16"/>
        </w:rPr>
        <w:t>7</w:t>
      </w:r>
      <w:r w:rsidRPr="00A24BE1">
        <w:rPr>
          <w:sz w:val="16"/>
          <w:szCs w:val="16"/>
        </w:rPr>
        <w:t>)</w:t>
      </w:r>
    </w:p>
    <w:p w14:paraId="71675559" w14:textId="77777777" w:rsidR="00BC24D1" w:rsidRPr="0086484B" w:rsidRDefault="00BC24D1" w:rsidP="00BC24D1">
      <w:pPr>
        <w:ind w:left="425" w:hanging="425"/>
        <w:rPr>
          <w:sz w:val="16"/>
          <w:szCs w:val="16"/>
        </w:rPr>
      </w:pPr>
      <w:r w:rsidRPr="0086484B">
        <w:rPr>
          <w:sz w:val="16"/>
          <w:szCs w:val="16"/>
        </w:rPr>
        <w:t xml:space="preserve">University of Bristol (2015a). </w:t>
      </w:r>
      <w:r w:rsidRPr="0086484B">
        <w:rPr>
          <w:i/>
          <w:sz w:val="16"/>
          <w:szCs w:val="16"/>
        </w:rPr>
        <w:t>Faculty of Arts: A Guide to Referencing your Work: Harvard (author-date) referencing system</w:t>
      </w:r>
      <w:r w:rsidRPr="0086484B">
        <w:rPr>
          <w:sz w:val="16"/>
          <w:szCs w:val="16"/>
        </w:rPr>
        <w:t xml:space="preserve">, [online]. See </w:t>
      </w:r>
      <w:hyperlink r:id="rId22" w:history="1">
        <w:r w:rsidRPr="0086484B">
          <w:rPr>
            <w:rStyle w:val="Hyperlink"/>
            <w:sz w:val="16"/>
            <w:szCs w:val="16"/>
          </w:rPr>
          <w:t>http://www.bristol.ac.uk/arts/exercises/referencing/page_25.htm</w:t>
        </w:r>
      </w:hyperlink>
      <w:r w:rsidRPr="0086484B">
        <w:rPr>
          <w:sz w:val="16"/>
          <w:szCs w:val="16"/>
        </w:rPr>
        <w:t xml:space="preserve"> (accessed 6/10/2015)</w:t>
      </w:r>
    </w:p>
    <w:p w14:paraId="2442397C" w14:textId="77777777" w:rsidR="00BC24D1" w:rsidRPr="0086484B" w:rsidRDefault="00BC24D1" w:rsidP="00BC24D1">
      <w:pPr>
        <w:ind w:left="425" w:hanging="425"/>
        <w:rPr>
          <w:sz w:val="16"/>
          <w:szCs w:val="16"/>
        </w:rPr>
      </w:pPr>
      <w:r w:rsidRPr="0086484B">
        <w:rPr>
          <w:sz w:val="16"/>
          <w:szCs w:val="16"/>
        </w:rPr>
        <w:t xml:space="preserve">University of Bristol (2015b). </w:t>
      </w:r>
      <w:r w:rsidRPr="0086484B">
        <w:rPr>
          <w:i/>
          <w:sz w:val="16"/>
          <w:szCs w:val="16"/>
        </w:rPr>
        <w:t>Engineering Student Handbook</w:t>
      </w:r>
      <w:r w:rsidRPr="0086484B">
        <w:rPr>
          <w:sz w:val="16"/>
          <w:szCs w:val="16"/>
        </w:rPr>
        <w:t xml:space="preserve">, [online]. See </w:t>
      </w:r>
      <w:hyperlink r:id="rId23" w:history="1">
        <w:r w:rsidRPr="0086484B">
          <w:rPr>
            <w:rStyle w:val="Hyperlink"/>
            <w:sz w:val="16"/>
            <w:szCs w:val="16"/>
          </w:rPr>
          <w:t>https://www.bris.ac.uk/engineering/currentstudents/handbooks/ughandbook/</w:t>
        </w:r>
      </w:hyperlink>
      <w:r w:rsidRPr="0086484B">
        <w:rPr>
          <w:sz w:val="16"/>
          <w:szCs w:val="16"/>
        </w:rPr>
        <w:t xml:space="preserve"> (accessed 6/10/2015)</w:t>
      </w:r>
    </w:p>
    <w:p w14:paraId="1BA41128" w14:textId="77777777" w:rsidR="00BC24D1" w:rsidRDefault="00BC24D1" w:rsidP="00BC24D1">
      <w:pPr>
        <w:ind w:left="720" w:hanging="720"/>
        <w:jc w:val="both"/>
        <w:rPr>
          <w:sz w:val="20"/>
          <w:szCs w:val="20"/>
        </w:rPr>
      </w:pPr>
    </w:p>
    <w:p w14:paraId="0032ED79" w14:textId="77777777" w:rsidR="00BC24D1" w:rsidRPr="00B50955" w:rsidRDefault="00BC24D1" w:rsidP="00BC24D1">
      <w:pPr>
        <w:ind w:left="720" w:hanging="720"/>
        <w:jc w:val="both"/>
        <w:rPr>
          <w:b/>
          <w:sz w:val="20"/>
          <w:szCs w:val="20"/>
          <w:u w:val="single"/>
        </w:rPr>
      </w:pPr>
      <w:r w:rsidRPr="00B50955">
        <w:rPr>
          <w:b/>
          <w:sz w:val="20"/>
          <w:szCs w:val="20"/>
          <w:u w:val="single"/>
        </w:rPr>
        <w:t>Notes</w:t>
      </w:r>
    </w:p>
    <w:p w14:paraId="3CCCE870" w14:textId="77777777" w:rsidR="00BC24D1" w:rsidRDefault="00BC24D1" w:rsidP="00BC24D1">
      <w:pPr>
        <w:ind w:left="720" w:hanging="720"/>
        <w:jc w:val="both"/>
        <w:rPr>
          <w:sz w:val="20"/>
          <w:szCs w:val="20"/>
        </w:rPr>
      </w:pPr>
    </w:p>
    <w:p w14:paraId="1BFDF459" w14:textId="77777777" w:rsidR="00BC24D1" w:rsidRDefault="00BC24D1" w:rsidP="00BC24D1">
      <w:pPr>
        <w:ind w:left="720" w:hanging="720"/>
        <w:jc w:val="both"/>
        <w:rPr>
          <w:sz w:val="20"/>
          <w:szCs w:val="20"/>
        </w:rPr>
      </w:pPr>
      <w:r>
        <w:rPr>
          <w:sz w:val="20"/>
          <w:szCs w:val="20"/>
        </w:rPr>
        <w:t xml:space="preserve">For more guidance on use of references, we will be using the University of Bristol, </w:t>
      </w:r>
      <w:r w:rsidRPr="00A97700">
        <w:rPr>
          <w:sz w:val="20"/>
          <w:szCs w:val="20"/>
        </w:rPr>
        <w:t>Faculty of Arts guidance on the Harvard (author-date) referencing system</w:t>
      </w:r>
      <w:r>
        <w:rPr>
          <w:sz w:val="20"/>
          <w:szCs w:val="20"/>
        </w:rPr>
        <w:t xml:space="preserve"> – a useful link is below:</w:t>
      </w:r>
    </w:p>
    <w:p w14:paraId="7893AC28" w14:textId="77777777" w:rsidR="00BC24D1" w:rsidRDefault="00BC24D1" w:rsidP="00BC24D1">
      <w:pPr>
        <w:ind w:left="720" w:hanging="720"/>
        <w:jc w:val="both"/>
        <w:rPr>
          <w:sz w:val="20"/>
          <w:szCs w:val="20"/>
        </w:rPr>
      </w:pPr>
    </w:p>
    <w:p w14:paraId="544072B7" w14:textId="77777777" w:rsidR="00BC24D1" w:rsidRDefault="00821C86" w:rsidP="00BC24D1">
      <w:pPr>
        <w:ind w:left="720" w:hanging="720"/>
        <w:jc w:val="both"/>
        <w:rPr>
          <w:sz w:val="20"/>
          <w:szCs w:val="20"/>
        </w:rPr>
      </w:pPr>
      <w:hyperlink r:id="rId24" w:history="1">
        <w:r w:rsidR="00BC24D1" w:rsidRPr="009329C6">
          <w:rPr>
            <w:rStyle w:val="Hyperlink"/>
            <w:sz w:val="20"/>
            <w:szCs w:val="20"/>
          </w:rPr>
          <w:t>http://www.bristol.ac.uk/arts/exercises/referencing/page_25.htm</w:t>
        </w:r>
      </w:hyperlink>
      <w:r w:rsidR="00BC24D1">
        <w:rPr>
          <w:sz w:val="20"/>
          <w:szCs w:val="20"/>
        </w:rPr>
        <w:t xml:space="preserve"> (accessed 6/10/2015)</w:t>
      </w:r>
    </w:p>
    <w:p w14:paraId="477DBDCE" w14:textId="77777777" w:rsidR="00BC24D1" w:rsidRDefault="00BC24D1" w:rsidP="00BC24D1">
      <w:pPr>
        <w:ind w:left="720" w:hanging="720"/>
        <w:jc w:val="both"/>
        <w:rPr>
          <w:sz w:val="20"/>
          <w:szCs w:val="20"/>
        </w:rPr>
      </w:pPr>
    </w:p>
    <w:p w14:paraId="3DE7742F" w14:textId="77777777" w:rsidR="00BC24D1" w:rsidRDefault="00BC24D1" w:rsidP="00BC24D1">
      <w:pPr>
        <w:ind w:left="720" w:hanging="720"/>
        <w:jc w:val="both"/>
        <w:rPr>
          <w:sz w:val="20"/>
          <w:szCs w:val="20"/>
        </w:rPr>
      </w:pPr>
    </w:p>
    <w:p w14:paraId="7360FB93" w14:textId="46203E69" w:rsidR="00BC24D1" w:rsidRDefault="00BC24D1" w:rsidP="00BC24D1">
      <w:pPr>
        <w:jc w:val="both"/>
        <w:rPr>
          <w:sz w:val="20"/>
          <w:szCs w:val="20"/>
        </w:rPr>
      </w:pPr>
      <w:r>
        <w:rPr>
          <w:sz w:val="20"/>
          <w:szCs w:val="20"/>
        </w:rPr>
        <w:t>You can also refer to the more comprehensive guidance from Ang</w:t>
      </w:r>
      <w:r w:rsidRPr="00083ADE">
        <w:rPr>
          <w:sz w:val="20"/>
          <w:szCs w:val="20"/>
        </w:rPr>
        <w:t xml:space="preserve">lia Ruskin University </w:t>
      </w:r>
      <w:r>
        <w:rPr>
          <w:sz w:val="20"/>
          <w:szCs w:val="20"/>
        </w:rPr>
        <w:t>(</w:t>
      </w:r>
      <w:r w:rsidRPr="00083ADE">
        <w:rPr>
          <w:sz w:val="20"/>
          <w:szCs w:val="20"/>
        </w:rPr>
        <w:t>201</w:t>
      </w:r>
      <w:r w:rsidR="00D75242">
        <w:rPr>
          <w:sz w:val="20"/>
          <w:szCs w:val="20"/>
        </w:rPr>
        <w:t>7</w:t>
      </w:r>
      <w:r>
        <w:rPr>
          <w:sz w:val="20"/>
          <w:szCs w:val="20"/>
        </w:rPr>
        <w:t>) which covers how to reference more unusual materials such as interviews or software programs.</w:t>
      </w:r>
    </w:p>
    <w:p w14:paraId="6AA021B3" w14:textId="77777777" w:rsidR="00BC24D1" w:rsidRDefault="00BC24D1" w:rsidP="00BC24D1">
      <w:pPr>
        <w:jc w:val="both"/>
        <w:rPr>
          <w:sz w:val="20"/>
          <w:szCs w:val="20"/>
        </w:rPr>
      </w:pPr>
    </w:p>
    <w:p w14:paraId="03A145CB" w14:textId="77777777" w:rsidR="00D75242" w:rsidRPr="00A24BE1" w:rsidRDefault="00D75242" w:rsidP="00D75242">
      <w:pPr>
        <w:ind w:left="567" w:hanging="567"/>
        <w:rPr>
          <w:sz w:val="16"/>
          <w:szCs w:val="16"/>
        </w:rPr>
      </w:pPr>
      <w:r w:rsidRPr="00A24BE1">
        <w:rPr>
          <w:sz w:val="16"/>
          <w:szCs w:val="16"/>
        </w:rPr>
        <w:t>Anglia Ruskin University, (201</w:t>
      </w:r>
      <w:r>
        <w:rPr>
          <w:sz w:val="16"/>
          <w:szCs w:val="16"/>
        </w:rPr>
        <w:t>7</w:t>
      </w:r>
      <w:r w:rsidRPr="00A24BE1">
        <w:rPr>
          <w:sz w:val="16"/>
          <w:szCs w:val="16"/>
        </w:rPr>
        <w:t xml:space="preserve">). </w:t>
      </w:r>
      <w:r w:rsidRPr="00A24BE1">
        <w:rPr>
          <w:i/>
          <w:sz w:val="16"/>
          <w:szCs w:val="16"/>
        </w:rPr>
        <w:t>Guide to the Harvard Style of Referencing</w:t>
      </w:r>
      <w:r w:rsidRPr="00A24BE1">
        <w:rPr>
          <w:sz w:val="16"/>
          <w:szCs w:val="16"/>
        </w:rPr>
        <w:t xml:space="preserve">, [online]. </w:t>
      </w:r>
      <w:r>
        <w:rPr>
          <w:sz w:val="16"/>
          <w:szCs w:val="16"/>
        </w:rPr>
        <w:t>See: &lt; </w:t>
      </w:r>
      <w:r w:rsidRPr="00EA17FD">
        <w:rPr>
          <w:rStyle w:val="Hyperlink"/>
          <w:sz w:val="16"/>
          <w:szCs w:val="16"/>
        </w:rPr>
        <w:t>https://libweb.anglia.ac.uk/referencing/files/Harvard_referencing_201718.pdf</w:t>
      </w:r>
      <w:r w:rsidRPr="000D7532">
        <w:rPr>
          <w:rStyle w:val="Hyperlink"/>
          <w:color w:val="auto"/>
          <w:sz w:val="16"/>
          <w:szCs w:val="16"/>
          <w:u w:val="none"/>
        </w:rPr>
        <w:t> &gt;</w:t>
      </w:r>
      <w:r w:rsidRPr="00A24BE1">
        <w:rPr>
          <w:sz w:val="16"/>
          <w:szCs w:val="16"/>
        </w:rPr>
        <w:t xml:space="preserve"> (accessed </w:t>
      </w:r>
      <w:r>
        <w:rPr>
          <w:sz w:val="16"/>
          <w:szCs w:val="16"/>
        </w:rPr>
        <w:t>19/</w:t>
      </w:r>
      <w:r w:rsidRPr="00A24BE1">
        <w:rPr>
          <w:sz w:val="16"/>
          <w:szCs w:val="16"/>
        </w:rPr>
        <w:t>10/201</w:t>
      </w:r>
      <w:r>
        <w:rPr>
          <w:sz w:val="16"/>
          <w:szCs w:val="16"/>
        </w:rPr>
        <w:t>7</w:t>
      </w:r>
      <w:r w:rsidRPr="00A24BE1">
        <w:rPr>
          <w:sz w:val="16"/>
          <w:szCs w:val="16"/>
        </w:rPr>
        <w:t>)</w:t>
      </w:r>
    </w:p>
    <w:p w14:paraId="6BD77413" w14:textId="77777777" w:rsidR="00BC24D1" w:rsidRPr="00537BBD" w:rsidRDefault="00BC24D1" w:rsidP="00BC24D1">
      <w:pPr>
        <w:rPr>
          <w:sz w:val="20"/>
          <w:szCs w:val="20"/>
        </w:rPr>
      </w:pPr>
    </w:p>
    <w:sectPr w:rsidR="00BC24D1" w:rsidRPr="00537BBD" w:rsidSect="00880DF8">
      <w:headerReference w:type="even" r:id="rId25"/>
      <w:headerReference w:type="default" r:id="rId26"/>
      <w:footerReference w:type="even" r:id="rId27"/>
      <w:footerReference w:type="default" r:id="rId28"/>
      <w:headerReference w:type="first" r:id="rId29"/>
      <w:footerReference w:type="first" r:id="rId30"/>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8084F" w14:textId="77777777" w:rsidR="00821C86" w:rsidRDefault="00821C86" w:rsidP="00234FA9">
      <w:r>
        <w:separator/>
      </w:r>
    </w:p>
  </w:endnote>
  <w:endnote w:type="continuationSeparator" w:id="0">
    <w:p w14:paraId="0F18B8D8" w14:textId="77777777" w:rsidR="00821C86" w:rsidRDefault="00821C86" w:rsidP="0023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044CC" w14:textId="77777777" w:rsidR="00551AC3" w:rsidRDefault="00551A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8EC0D" w14:textId="77777777" w:rsidR="00B367BE" w:rsidRPr="00E116ED" w:rsidRDefault="00D96B6A">
    <w:pPr>
      <w:pStyle w:val="Footer"/>
      <w:framePr w:wrap="auto" w:vAnchor="text" w:hAnchor="margin" w:xAlign="right" w:y="1"/>
      <w:rPr>
        <w:rStyle w:val="PageNumber"/>
        <w:b/>
        <w:bCs/>
        <w:sz w:val="20"/>
        <w:szCs w:val="20"/>
      </w:rPr>
    </w:pPr>
    <w:r w:rsidRPr="00E116ED">
      <w:rPr>
        <w:rStyle w:val="PageNumber"/>
        <w:b/>
        <w:bCs/>
        <w:sz w:val="20"/>
        <w:szCs w:val="20"/>
      </w:rPr>
      <w:fldChar w:fldCharType="begin"/>
    </w:r>
    <w:r w:rsidR="00BC24D1" w:rsidRPr="00E116ED">
      <w:rPr>
        <w:rStyle w:val="PageNumber"/>
        <w:b/>
        <w:bCs/>
        <w:sz w:val="20"/>
        <w:szCs w:val="20"/>
      </w:rPr>
      <w:instrText xml:space="preserve">PAGE  </w:instrText>
    </w:r>
    <w:r w:rsidRPr="00E116ED">
      <w:rPr>
        <w:rStyle w:val="PageNumber"/>
        <w:b/>
        <w:bCs/>
        <w:sz w:val="20"/>
        <w:szCs w:val="20"/>
      </w:rPr>
      <w:fldChar w:fldCharType="separate"/>
    </w:r>
    <w:r w:rsidR="00BC5392">
      <w:rPr>
        <w:rStyle w:val="PageNumber"/>
        <w:b/>
        <w:bCs/>
        <w:noProof/>
        <w:sz w:val="20"/>
        <w:szCs w:val="20"/>
      </w:rPr>
      <w:t>4</w:t>
    </w:r>
    <w:r w:rsidRPr="00E116ED">
      <w:rPr>
        <w:rStyle w:val="PageNumber"/>
        <w:b/>
        <w:bCs/>
        <w:sz w:val="20"/>
        <w:szCs w:val="20"/>
      </w:rPr>
      <w:fldChar w:fldCharType="end"/>
    </w:r>
  </w:p>
  <w:p w14:paraId="32048EDB" w14:textId="5FFAC9A6" w:rsidR="00B367BE" w:rsidRPr="00E116ED" w:rsidRDefault="008C16ED" w:rsidP="00A91C39">
    <w:pPr>
      <w:pStyle w:val="Footer"/>
      <w:ind w:right="216"/>
      <w:rPr>
        <w:rStyle w:val="PageNumber"/>
        <w:b/>
        <w:bCs/>
        <w:sz w:val="20"/>
        <w:szCs w:val="20"/>
      </w:rPr>
    </w:pPr>
    <w:r>
      <w:rPr>
        <w:b/>
        <w:noProof/>
        <w:sz w:val="20"/>
        <w:szCs w:val="20"/>
        <w:lang w:val="en-GB" w:eastAsia="en-GB"/>
      </w:rPr>
      <mc:AlternateContent>
        <mc:Choice Requires="wps">
          <w:drawing>
            <wp:anchor distT="0" distB="0" distL="114300" distR="114300" simplePos="0" relativeHeight="251661312" behindDoc="0" locked="0" layoutInCell="1" allowOverlap="1" wp14:anchorId="5624BB7C" wp14:editId="07777777">
              <wp:simplePos x="0" y="0"/>
              <wp:positionH relativeFrom="column">
                <wp:posOffset>-114300</wp:posOffset>
              </wp:positionH>
              <wp:positionV relativeFrom="paragraph">
                <wp:posOffset>-90170</wp:posOffset>
              </wp:positionV>
              <wp:extent cx="6400800" cy="0"/>
              <wp:effectExtent l="12700" t="12700" r="0" b="1270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00800" cy="0"/>
                      </a:xfrm>
                      <a:prstGeom prst="line">
                        <a:avLst/>
                      </a:prstGeom>
                      <a:noFill/>
                      <a:ln w="38100">
                        <a:solidFill>
                          <a:srgbClr val="B01C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3EF36EA8">
            <v:line id="Line 2"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01c2e" strokeweight="3pt" from="-9pt,-7.1pt" to="495pt,-7.1pt" w14:anchorId="1038B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">
              <o:lock v:ext="edit" shapetype="f"/>
            </v:line>
          </w:pict>
        </mc:Fallback>
      </mc:AlternateContent>
    </w:r>
    <w:r w:rsidR="00AB73C5">
      <w:rPr>
        <w:rStyle w:val="PageNumber"/>
        <w:b/>
        <w:bCs/>
        <w:sz w:val="20"/>
        <w:szCs w:val="20"/>
      </w:rPr>
      <w:tab/>
      <w:t xml:space="preserve">            </w:t>
    </w:r>
    <w:r w:rsidR="00DE1891">
      <w:rPr>
        <w:rStyle w:val="PageNumber"/>
        <w:b/>
        <w:bCs/>
        <w:sz w:val="20"/>
        <w:szCs w:val="20"/>
      </w:rPr>
      <w:t xml:space="preserve">       </w:t>
    </w:r>
    <w:r w:rsidR="00AE4E0A" w:rsidRPr="00AB73C5">
      <w:rPr>
        <w:b/>
        <w:noProof/>
        <w:sz w:val="20"/>
        <w:szCs w:val="20"/>
        <w:lang w:val="en-GB" w:eastAsia="en-GB"/>
      </w:rPr>
      <w:t>Department of Civil Engineering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94A3" w14:textId="77777777" w:rsidR="00551AC3" w:rsidRDefault="00551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8E886D" w14:textId="77777777" w:rsidR="00821C86" w:rsidRDefault="00821C86" w:rsidP="00234FA9">
      <w:r>
        <w:separator/>
      </w:r>
    </w:p>
  </w:footnote>
  <w:footnote w:type="continuationSeparator" w:id="0">
    <w:p w14:paraId="154FE65C" w14:textId="77777777" w:rsidR="00821C86" w:rsidRDefault="00821C86" w:rsidP="0023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8665" w14:textId="77777777" w:rsidR="00551AC3" w:rsidRDefault="00551A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189A8" w14:textId="77777777" w:rsidR="00B367BE" w:rsidRDefault="008C16ED" w:rsidP="006C604A">
    <w:pPr>
      <w:pStyle w:val="Header"/>
      <w:tabs>
        <w:tab w:val="clear" w:pos="8640"/>
        <w:tab w:val="left" w:pos="1800"/>
        <w:tab w:val="right" w:pos="9900"/>
      </w:tabs>
      <w:jc w:val="right"/>
    </w:pPr>
    <w:r>
      <w:rPr>
        <w:noProof/>
        <w:lang w:val="en-GB" w:eastAsia="en-GB"/>
      </w:rPr>
      <mc:AlternateContent>
        <mc:Choice Requires="wps">
          <w:drawing>
            <wp:anchor distT="0" distB="0" distL="114300" distR="114300" simplePos="0" relativeHeight="251660288" behindDoc="0" locked="0" layoutInCell="1" allowOverlap="1" wp14:anchorId="3EAEB785" wp14:editId="07777777">
              <wp:simplePos x="0" y="0"/>
              <wp:positionH relativeFrom="column">
                <wp:posOffset>-1905</wp:posOffset>
              </wp:positionH>
              <wp:positionV relativeFrom="paragraph">
                <wp:posOffset>391795</wp:posOffset>
              </wp:positionV>
              <wp:extent cx="4768215" cy="12065"/>
              <wp:effectExtent l="12700" t="12700" r="0" b="1333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768215" cy="12065"/>
                      </a:xfrm>
                      <a:prstGeom prst="line">
                        <a:avLst/>
                      </a:prstGeom>
                      <a:noFill/>
                      <a:ln w="38100">
                        <a:solidFill>
                          <a:srgbClr val="B01C2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16sdtdh="http://schemas.microsoft.com/office/word/2020/wordml/sdtdatahash" xmlns:w16="http://schemas.microsoft.com/office/word/2018/wordml" xmlns:w16cex="http://schemas.microsoft.com/office/word/2018/wordml/cex" xmlns:oel="http://schemas.microsoft.com/office/2019/extlst">
          <w:pict w14:anchorId="31F4A200">
            <v:line id="Line 1"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b01c2e" strokeweight="3pt" from="-.15pt,30.85pt" to="375.3pt,31.8pt" w14:anchorId="3D4CC6F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">
              <o:lock v:ext="edit" shapetype="f"/>
            </v:line>
          </w:pict>
        </mc:Fallback>
      </mc:AlternateContent>
    </w:r>
    <w:r w:rsidR="00BC24D1">
      <w:tab/>
    </w:r>
    <w:r w:rsidR="00BC24D1">
      <w:tab/>
    </w:r>
    <w:r w:rsidR="00BC24D1">
      <w:tab/>
    </w:r>
    <w:r w:rsidR="00BC24D1">
      <w:rPr>
        <w:noProof/>
        <w:lang w:val="en-GB" w:eastAsia="en-GB"/>
      </w:rPr>
      <w:drawing>
        <wp:inline distT="0" distB="0" distL="0" distR="0" wp14:anchorId="4FC34720" wp14:editId="118C805A">
          <wp:extent cx="1692234" cy="510540"/>
          <wp:effectExtent l="0" t="0" r="3810" b="3810"/>
          <wp:docPr id="4" name="Picture 4" descr="University-of-Bris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of-Bristol"/>
                  <pic:cNvPicPr>
                    <a:picLocks noChangeAspect="1" noChangeArrowheads="1"/>
                  </pic:cNvPicPr>
                </pic:nvPicPr>
                <pic:blipFill rotWithShape="1">
                  <a:blip r:embed="rId1"/>
                  <a:srcRect r="19610"/>
                  <a:stretch/>
                </pic:blipFill>
                <pic:spPr bwMode="auto">
                  <a:xfrm>
                    <a:off x="0" y="0"/>
                    <a:ext cx="1692234" cy="51054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0154E" w14:textId="77777777" w:rsidR="00551AC3" w:rsidRDefault="00551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03EF5"/>
    <w:multiLevelType w:val="hybridMultilevel"/>
    <w:tmpl w:val="F202F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726729"/>
    <w:multiLevelType w:val="hybridMultilevel"/>
    <w:tmpl w:val="AB323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8755A8"/>
    <w:multiLevelType w:val="hybridMultilevel"/>
    <w:tmpl w:val="BB9E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4D1"/>
    <w:rsid w:val="00003968"/>
    <w:rsid w:val="00027412"/>
    <w:rsid w:val="00030CFB"/>
    <w:rsid w:val="00033F8B"/>
    <w:rsid w:val="0005028F"/>
    <w:rsid w:val="000513A0"/>
    <w:rsid w:val="000641CB"/>
    <w:rsid w:val="00085F6E"/>
    <w:rsid w:val="0009412D"/>
    <w:rsid w:val="00094FF6"/>
    <w:rsid w:val="000A5C34"/>
    <w:rsid w:val="000D35A4"/>
    <w:rsid w:val="000D7532"/>
    <w:rsid w:val="000F2EF1"/>
    <w:rsid w:val="000F5064"/>
    <w:rsid w:val="001042C9"/>
    <w:rsid w:val="001138B1"/>
    <w:rsid w:val="00117F2B"/>
    <w:rsid w:val="001237CA"/>
    <w:rsid w:val="00123C07"/>
    <w:rsid w:val="00127E32"/>
    <w:rsid w:val="00145291"/>
    <w:rsid w:val="001524D2"/>
    <w:rsid w:val="00157E42"/>
    <w:rsid w:val="00160E8D"/>
    <w:rsid w:val="00162378"/>
    <w:rsid w:val="00162821"/>
    <w:rsid w:val="00163C7D"/>
    <w:rsid w:val="00173162"/>
    <w:rsid w:val="001A4235"/>
    <w:rsid w:val="001B2234"/>
    <w:rsid w:val="001B3CAA"/>
    <w:rsid w:val="001E3F4C"/>
    <w:rsid w:val="001F00C8"/>
    <w:rsid w:val="00203FF1"/>
    <w:rsid w:val="00212305"/>
    <w:rsid w:val="00222AD4"/>
    <w:rsid w:val="00234FA9"/>
    <w:rsid w:val="0023776C"/>
    <w:rsid w:val="00247DAC"/>
    <w:rsid w:val="00273A87"/>
    <w:rsid w:val="002A14FC"/>
    <w:rsid w:val="002B5ABE"/>
    <w:rsid w:val="002C4C52"/>
    <w:rsid w:val="002F59CE"/>
    <w:rsid w:val="00333758"/>
    <w:rsid w:val="00344C2A"/>
    <w:rsid w:val="00345149"/>
    <w:rsid w:val="00354D79"/>
    <w:rsid w:val="00356D18"/>
    <w:rsid w:val="003814AC"/>
    <w:rsid w:val="00391558"/>
    <w:rsid w:val="003B0717"/>
    <w:rsid w:val="003B303C"/>
    <w:rsid w:val="003D55A5"/>
    <w:rsid w:val="003D728E"/>
    <w:rsid w:val="003D7C46"/>
    <w:rsid w:val="003E1D36"/>
    <w:rsid w:val="003E6FF8"/>
    <w:rsid w:val="00402A05"/>
    <w:rsid w:val="0043405A"/>
    <w:rsid w:val="0044586C"/>
    <w:rsid w:val="004A62BC"/>
    <w:rsid w:val="004C6A96"/>
    <w:rsid w:val="004E5D01"/>
    <w:rsid w:val="00551AC3"/>
    <w:rsid w:val="00594032"/>
    <w:rsid w:val="00594197"/>
    <w:rsid w:val="005D008B"/>
    <w:rsid w:val="005D2BAC"/>
    <w:rsid w:val="005D2E33"/>
    <w:rsid w:val="005E12A8"/>
    <w:rsid w:val="005E31DC"/>
    <w:rsid w:val="005E4286"/>
    <w:rsid w:val="005F323C"/>
    <w:rsid w:val="005F59A8"/>
    <w:rsid w:val="0061180A"/>
    <w:rsid w:val="0065502D"/>
    <w:rsid w:val="00676225"/>
    <w:rsid w:val="0069320D"/>
    <w:rsid w:val="00695380"/>
    <w:rsid w:val="006B7709"/>
    <w:rsid w:val="006E0728"/>
    <w:rsid w:val="00722147"/>
    <w:rsid w:val="00727568"/>
    <w:rsid w:val="007402C0"/>
    <w:rsid w:val="00757710"/>
    <w:rsid w:val="00790624"/>
    <w:rsid w:val="00797DCE"/>
    <w:rsid w:val="007F1D98"/>
    <w:rsid w:val="00804845"/>
    <w:rsid w:val="0081607E"/>
    <w:rsid w:val="00821C86"/>
    <w:rsid w:val="0082634E"/>
    <w:rsid w:val="00836500"/>
    <w:rsid w:val="00892B10"/>
    <w:rsid w:val="008964A7"/>
    <w:rsid w:val="008B098D"/>
    <w:rsid w:val="008C16ED"/>
    <w:rsid w:val="008C27E7"/>
    <w:rsid w:val="008D7328"/>
    <w:rsid w:val="008E176E"/>
    <w:rsid w:val="00903277"/>
    <w:rsid w:val="0090738B"/>
    <w:rsid w:val="0095149A"/>
    <w:rsid w:val="009570CE"/>
    <w:rsid w:val="009777CB"/>
    <w:rsid w:val="009875F9"/>
    <w:rsid w:val="009971B2"/>
    <w:rsid w:val="009A6957"/>
    <w:rsid w:val="009B1BB5"/>
    <w:rsid w:val="009D21DE"/>
    <w:rsid w:val="009E40F8"/>
    <w:rsid w:val="009F4748"/>
    <w:rsid w:val="00A03DEF"/>
    <w:rsid w:val="00A350E4"/>
    <w:rsid w:val="00A60628"/>
    <w:rsid w:val="00A9653E"/>
    <w:rsid w:val="00AB5745"/>
    <w:rsid w:val="00AB73C5"/>
    <w:rsid w:val="00AC0247"/>
    <w:rsid w:val="00AC5600"/>
    <w:rsid w:val="00AD05FE"/>
    <w:rsid w:val="00AD064E"/>
    <w:rsid w:val="00AE4E0A"/>
    <w:rsid w:val="00B54CCD"/>
    <w:rsid w:val="00B749B2"/>
    <w:rsid w:val="00B956C6"/>
    <w:rsid w:val="00BB0F22"/>
    <w:rsid w:val="00BC24D1"/>
    <w:rsid w:val="00BC5392"/>
    <w:rsid w:val="00C1672E"/>
    <w:rsid w:val="00C618E1"/>
    <w:rsid w:val="00C92196"/>
    <w:rsid w:val="00CF1B69"/>
    <w:rsid w:val="00D63432"/>
    <w:rsid w:val="00D75242"/>
    <w:rsid w:val="00D7602C"/>
    <w:rsid w:val="00D85E60"/>
    <w:rsid w:val="00D9081F"/>
    <w:rsid w:val="00D9561A"/>
    <w:rsid w:val="00D96B6A"/>
    <w:rsid w:val="00D97EDD"/>
    <w:rsid w:val="00DE1891"/>
    <w:rsid w:val="00DE374B"/>
    <w:rsid w:val="00E04D0A"/>
    <w:rsid w:val="00E0795B"/>
    <w:rsid w:val="00E11423"/>
    <w:rsid w:val="00E26213"/>
    <w:rsid w:val="00E26B9E"/>
    <w:rsid w:val="00E348BB"/>
    <w:rsid w:val="00E42895"/>
    <w:rsid w:val="00E457ED"/>
    <w:rsid w:val="00E4683F"/>
    <w:rsid w:val="00E562F2"/>
    <w:rsid w:val="00E57CE5"/>
    <w:rsid w:val="00E64735"/>
    <w:rsid w:val="00E838DE"/>
    <w:rsid w:val="00E87ECC"/>
    <w:rsid w:val="00E95FBC"/>
    <w:rsid w:val="00EA17FD"/>
    <w:rsid w:val="00EA1CA4"/>
    <w:rsid w:val="00EA1DD1"/>
    <w:rsid w:val="00EA7FDA"/>
    <w:rsid w:val="00EB0440"/>
    <w:rsid w:val="00EB5DAE"/>
    <w:rsid w:val="00EC4EB2"/>
    <w:rsid w:val="00EE4663"/>
    <w:rsid w:val="00EE6044"/>
    <w:rsid w:val="00F047FE"/>
    <w:rsid w:val="00F122C8"/>
    <w:rsid w:val="00F168B0"/>
    <w:rsid w:val="00F21730"/>
    <w:rsid w:val="00F27627"/>
    <w:rsid w:val="00F27DFE"/>
    <w:rsid w:val="00F31848"/>
    <w:rsid w:val="00F9015C"/>
    <w:rsid w:val="00F9148B"/>
    <w:rsid w:val="00F96B14"/>
    <w:rsid w:val="00FB286A"/>
    <w:rsid w:val="00FC4375"/>
    <w:rsid w:val="00FD1BE6"/>
    <w:rsid w:val="04E6FF0B"/>
    <w:rsid w:val="11D8F84C"/>
    <w:rsid w:val="32983DA2"/>
    <w:rsid w:val="40BCC3EC"/>
    <w:rsid w:val="616F9A63"/>
    <w:rsid w:val="677011B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CD49D"/>
  <w15:docId w15:val="{56D0EBB1-3AB5-4955-83CC-F6DC1006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4D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C24D1"/>
    <w:pPr>
      <w:keepNext/>
      <w:outlineLvl w:val="0"/>
    </w:pPr>
    <w:rPr>
      <w:b/>
      <w:bCs/>
      <w:sz w:val="32"/>
      <w:szCs w:val="32"/>
    </w:rPr>
  </w:style>
  <w:style w:type="paragraph" w:styleId="Heading2">
    <w:name w:val="heading 2"/>
    <w:basedOn w:val="Normal"/>
    <w:next w:val="Normal"/>
    <w:link w:val="Heading2Char"/>
    <w:qFormat/>
    <w:rsid w:val="00BC24D1"/>
    <w:pPr>
      <w:keepNext/>
      <w:spacing w:after="12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24D1"/>
    <w:rPr>
      <w:rFonts w:ascii="Times New Roman" w:eastAsia="Times New Roman" w:hAnsi="Times New Roman" w:cs="Times New Roman"/>
      <w:b/>
      <w:bCs/>
      <w:sz w:val="32"/>
      <w:szCs w:val="32"/>
      <w:lang w:val="en-US"/>
    </w:rPr>
  </w:style>
  <w:style w:type="character" w:customStyle="1" w:styleId="Heading2Char">
    <w:name w:val="Heading 2 Char"/>
    <w:basedOn w:val="DefaultParagraphFont"/>
    <w:link w:val="Heading2"/>
    <w:rsid w:val="00BC24D1"/>
    <w:rPr>
      <w:rFonts w:ascii="Times New Roman" w:eastAsia="Times New Roman" w:hAnsi="Times New Roman" w:cs="Times New Roman"/>
      <w:b/>
      <w:bCs/>
      <w:sz w:val="20"/>
      <w:szCs w:val="20"/>
      <w:lang w:val="en-US"/>
    </w:rPr>
  </w:style>
  <w:style w:type="paragraph" w:styleId="Header">
    <w:name w:val="header"/>
    <w:basedOn w:val="Normal"/>
    <w:link w:val="HeaderChar"/>
    <w:rsid w:val="00BC24D1"/>
    <w:pPr>
      <w:tabs>
        <w:tab w:val="center" w:pos="4320"/>
        <w:tab w:val="right" w:pos="8640"/>
      </w:tabs>
    </w:pPr>
  </w:style>
  <w:style w:type="character" w:customStyle="1" w:styleId="HeaderChar">
    <w:name w:val="Header Char"/>
    <w:basedOn w:val="DefaultParagraphFont"/>
    <w:link w:val="Header"/>
    <w:rsid w:val="00BC24D1"/>
    <w:rPr>
      <w:rFonts w:ascii="Times New Roman" w:eastAsia="Times New Roman" w:hAnsi="Times New Roman" w:cs="Times New Roman"/>
      <w:sz w:val="24"/>
      <w:szCs w:val="24"/>
      <w:lang w:val="en-US"/>
    </w:rPr>
  </w:style>
  <w:style w:type="paragraph" w:styleId="Footer">
    <w:name w:val="footer"/>
    <w:basedOn w:val="Normal"/>
    <w:link w:val="FooterChar"/>
    <w:rsid w:val="00BC24D1"/>
    <w:pPr>
      <w:tabs>
        <w:tab w:val="center" w:pos="4320"/>
        <w:tab w:val="right" w:pos="8640"/>
      </w:tabs>
    </w:pPr>
  </w:style>
  <w:style w:type="character" w:customStyle="1" w:styleId="FooterChar">
    <w:name w:val="Footer Char"/>
    <w:basedOn w:val="DefaultParagraphFont"/>
    <w:link w:val="Footer"/>
    <w:rsid w:val="00BC24D1"/>
    <w:rPr>
      <w:rFonts w:ascii="Times New Roman" w:eastAsia="Times New Roman" w:hAnsi="Times New Roman" w:cs="Times New Roman"/>
      <w:sz w:val="24"/>
      <w:szCs w:val="24"/>
      <w:lang w:val="en-US"/>
    </w:rPr>
  </w:style>
  <w:style w:type="character" w:styleId="PageNumber">
    <w:name w:val="page number"/>
    <w:rsid w:val="00BC24D1"/>
    <w:rPr>
      <w:rFonts w:cs="Times New Roman"/>
    </w:rPr>
  </w:style>
  <w:style w:type="character" w:styleId="Hyperlink">
    <w:name w:val="Hyperlink"/>
    <w:rsid w:val="00BC24D1"/>
    <w:rPr>
      <w:rFonts w:cs="Times New Roman"/>
      <w:color w:val="0000FF"/>
      <w:u w:val="single"/>
    </w:rPr>
  </w:style>
  <w:style w:type="paragraph" w:styleId="BodyText2">
    <w:name w:val="Body Text 2"/>
    <w:basedOn w:val="Normal"/>
    <w:link w:val="BodyText2Char"/>
    <w:rsid w:val="00BC24D1"/>
    <w:rPr>
      <w:i/>
      <w:iCs/>
      <w:sz w:val="20"/>
      <w:szCs w:val="20"/>
    </w:rPr>
  </w:style>
  <w:style w:type="character" w:customStyle="1" w:styleId="BodyText2Char">
    <w:name w:val="Body Text 2 Char"/>
    <w:basedOn w:val="DefaultParagraphFont"/>
    <w:link w:val="BodyText2"/>
    <w:rsid w:val="00BC24D1"/>
    <w:rPr>
      <w:rFonts w:ascii="Times New Roman" w:eastAsia="Times New Roman" w:hAnsi="Times New Roman" w:cs="Times New Roman"/>
      <w:i/>
      <w:iCs/>
      <w:sz w:val="20"/>
      <w:szCs w:val="20"/>
      <w:lang w:val="en-US"/>
    </w:rPr>
  </w:style>
  <w:style w:type="character" w:customStyle="1" w:styleId="text">
    <w:name w:val="text"/>
    <w:rsid w:val="00BC24D1"/>
    <w:rPr>
      <w:rFonts w:cs="Times New Roman"/>
    </w:rPr>
  </w:style>
  <w:style w:type="paragraph" w:styleId="ListParagraph">
    <w:name w:val="List Paragraph"/>
    <w:basedOn w:val="Normal"/>
    <w:uiPriority w:val="34"/>
    <w:qFormat/>
    <w:rsid w:val="00BC24D1"/>
    <w:pPr>
      <w:ind w:left="720"/>
      <w:contextualSpacing/>
    </w:pPr>
    <w:rPr>
      <w:lang w:val="en-GB"/>
    </w:rPr>
  </w:style>
  <w:style w:type="paragraph" w:styleId="BalloonText">
    <w:name w:val="Balloon Text"/>
    <w:basedOn w:val="Normal"/>
    <w:link w:val="BalloonTextChar"/>
    <w:uiPriority w:val="99"/>
    <w:semiHidden/>
    <w:unhideWhenUsed/>
    <w:rsid w:val="00BC24D1"/>
    <w:rPr>
      <w:rFonts w:ascii="Tahoma" w:hAnsi="Tahoma" w:cs="Tahoma"/>
      <w:sz w:val="16"/>
      <w:szCs w:val="16"/>
    </w:rPr>
  </w:style>
  <w:style w:type="character" w:customStyle="1" w:styleId="BalloonTextChar">
    <w:name w:val="Balloon Text Char"/>
    <w:basedOn w:val="DefaultParagraphFont"/>
    <w:link w:val="BalloonText"/>
    <w:uiPriority w:val="99"/>
    <w:semiHidden/>
    <w:rsid w:val="00BC24D1"/>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7F1D98"/>
    <w:rPr>
      <w:sz w:val="16"/>
      <w:szCs w:val="16"/>
    </w:rPr>
  </w:style>
  <w:style w:type="paragraph" w:styleId="CommentText">
    <w:name w:val="annotation text"/>
    <w:basedOn w:val="Normal"/>
    <w:link w:val="CommentTextChar"/>
    <w:uiPriority w:val="99"/>
    <w:semiHidden/>
    <w:unhideWhenUsed/>
    <w:rsid w:val="007F1D98"/>
    <w:rPr>
      <w:sz w:val="20"/>
      <w:szCs w:val="20"/>
    </w:rPr>
  </w:style>
  <w:style w:type="character" w:customStyle="1" w:styleId="CommentTextChar">
    <w:name w:val="Comment Text Char"/>
    <w:basedOn w:val="DefaultParagraphFont"/>
    <w:link w:val="CommentText"/>
    <w:uiPriority w:val="99"/>
    <w:semiHidden/>
    <w:rsid w:val="007F1D98"/>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F1D98"/>
    <w:rPr>
      <w:b/>
      <w:bCs/>
    </w:rPr>
  </w:style>
  <w:style w:type="character" w:customStyle="1" w:styleId="CommentSubjectChar">
    <w:name w:val="Comment Subject Char"/>
    <w:basedOn w:val="CommentTextChar"/>
    <w:link w:val="CommentSubject"/>
    <w:uiPriority w:val="99"/>
    <w:semiHidden/>
    <w:rsid w:val="007F1D98"/>
    <w:rPr>
      <w:rFonts w:ascii="Times New Roman" w:eastAsia="Times New Roman" w:hAnsi="Times New Roman" w:cs="Times New Roman"/>
      <w:b/>
      <w:bCs/>
      <w:sz w:val="20"/>
      <w:szCs w:val="20"/>
      <w:lang w:val="en-US"/>
    </w:rPr>
  </w:style>
  <w:style w:type="paragraph" w:styleId="Quote">
    <w:name w:val="Quote"/>
    <w:basedOn w:val="Normal"/>
    <w:next w:val="Normal"/>
    <w:link w:val="QuoteChar"/>
    <w:uiPriority w:val="29"/>
    <w:qFormat/>
    <w:rsid w:val="001237C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237CA"/>
    <w:rPr>
      <w:rFonts w:ascii="Times New Roman" w:eastAsia="Times New Roman" w:hAnsi="Times New Roman" w:cs="Times New Roman"/>
      <w:i/>
      <w:iCs/>
      <w:color w:val="404040" w:themeColor="text1" w:themeTint="BF"/>
      <w:sz w:val="24"/>
      <w:szCs w:val="24"/>
      <w:lang w:val="en-US"/>
    </w:rPr>
  </w:style>
  <w:style w:type="character" w:styleId="FollowedHyperlink">
    <w:name w:val="FollowedHyperlink"/>
    <w:basedOn w:val="DefaultParagraphFont"/>
    <w:uiPriority w:val="99"/>
    <w:semiHidden/>
    <w:unhideWhenUsed/>
    <w:rsid w:val="00E45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dx.doi.org/10.1007/978-3-642-36197-5_245-1"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www.trb.org/publications/nchrp/nchrp_w68v1.pdf" TargetMode="Externa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www.icevirtuallibrary.com/page/authors/preparing-your-manuscript/guidelines-engineering/harvard-referencin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x.doi.org/10.1007/978-3-642-36197-5_245-1" TargetMode="External"/><Relationship Id="rId20" Type="http://schemas.openxmlformats.org/officeDocument/2006/relationships/hyperlink" Target="http://dx.doi.org/10.1061/(ASCE)BE.1943-5592.0000674"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bristol.ac.uk/arts/exercises/referencing/page_25.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trb.org/publications/nchrp/nchrp_w68v1.pdf" TargetMode="External"/><Relationship Id="rId23" Type="http://schemas.openxmlformats.org/officeDocument/2006/relationships/hyperlink" Target="https://www.bris.ac.uk/engineering/currentstudents/handbooks/ughandbook/"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dx.doi.org/10.1080/1029843021000067782"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x.doi.org/10.1080/1029843021000067782" TargetMode="External"/><Relationship Id="rId22" Type="http://schemas.openxmlformats.org/officeDocument/2006/relationships/hyperlink" Target="http://www.bristol.ac.uk/arts/exercises/referencing/page_25.htm" TargetMode="External"/><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B6ADCCD0A0DF4E846073CC57207D64" ma:contentTypeVersion="13" ma:contentTypeDescription="Create a new document." ma:contentTypeScope="" ma:versionID="12ca18ff99b939aa05396857e76d8966">
  <xsd:schema xmlns:xsd="http://www.w3.org/2001/XMLSchema" xmlns:xs="http://www.w3.org/2001/XMLSchema" xmlns:p="http://schemas.microsoft.com/office/2006/metadata/properties" xmlns:ns2="0cb2f40e-dcb0-475b-ac45-5730cd89362d" xmlns:ns3="615aabf6-ca70-43f3-bdaa-b6488444816c" targetNamespace="http://schemas.microsoft.com/office/2006/metadata/properties" ma:root="true" ma:fieldsID="42c2eb234f6696e48195eeaa0eb53e21" ns2:_="" ns3:_="">
    <xsd:import namespace="0cb2f40e-dcb0-475b-ac45-5730cd89362d"/>
    <xsd:import namespace="615aabf6-ca70-43f3-bdaa-b648844481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b2f40e-dcb0-475b-ac45-5730cd8936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5aabf6-ca70-43f3-bdaa-b648844481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B51E-2B31-4DFD-847B-801220372A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C8CE90-8CF5-4670-BB27-E12319B60E1F}">
  <ds:schemaRefs>
    <ds:schemaRef ds:uri="http://schemas.microsoft.com/sharepoint/v3/contenttype/forms"/>
  </ds:schemaRefs>
</ds:datastoreItem>
</file>

<file path=customXml/itemProps3.xml><?xml version="1.0" encoding="utf-8"?>
<ds:datastoreItem xmlns:ds="http://schemas.openxmlformats.org/officeDocument/2006/customXml" ds:itemID="{DFA85DEB-E499-4C33-8C87-77915689C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b2f40e-dcb0-475b-ac45-5730cd89362d"/>
    <ds:schemaRef ds:uri="615aabf6-ca70-43f3-bdaa-b648844481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0663FF-9D58-B34A-9F68-27452530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2345</Words>
  <Characters>13369</Characters>
  <Application>Microsoft Office Word</Application>
  <DocSecurity>0</DocSecurity>
  <Lines>111</Lines>
  <Paragraphs>31</Paragraphs>
  <ScaleCrop>false</ScaleCrop>
  <Company/>
  <LinksUpToDate>false</LinksUpToDate>
  <CharactersWithSpaces>15683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pjv</dc:creator>
  <cp:lastModifiedBy>Tomi Akinrinmade</cp:lastModifiedBy>
  <cp:revision>3</cp:revision>
  <cp:lastPrinted>2017-03-06T02:12:00Z</cp:lastPrinted>
  <dcterms:created xsi:type="dcterms:W3CDTF">2022-10-27T10:46:00Z</dcterms:created>
  <dcterms:modified xsi:type="dcterms:W3CDTF">2023-11-08T14:22:00Z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0x0101002FB6ADCCD0A0DF4E846073CC57207D64</vt:lpwstr>
  </property>
</Properties>
</file>